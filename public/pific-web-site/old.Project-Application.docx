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E6AF" w14:textId="77777777" w:rsidR="00015041" w:rsidRPr="00EB55C4" w:rsidRDefault="00015041" w:rsidP="00015041">
      <w:pPr>
        <w:spacing w:after="240" w:line="288" w:lineRule="auto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EB55C4">
        <w:rPr>
          <w:rFonts w:ascii="Times New Roman" w:hAnsi="Times New Roman" w:cs="Times New Roman"/>
          <w:noProof/>
          <w:color w:val="0D0D0D" w:themeColor="text1" w:themeTint="F2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110D711" wp14:editId="7E1769A2">
            <wp:simplePos x="0" y="0"/>
            <wp:positionH relativeFrom="margin">
              <wp:posOffset>3952875</wp:posOffset>
            </wp:positionH>
            <wp:positionV relativeFrom="margin">
              <wp:posOffset>9525</wp:posOffset>
            </wp:positionV>
            <wp:extent cx="937895" cy="958215"/>
            <wp:effectExtent l="0" t="0" r="0" b="0"/>
            <wp:wrapSquare wrapText="bothSides"/>
            <wp:docPr id="5" name="Picture 5" descr="Image result for ec4j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c4j bangladesh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5C4">
        <w:rPr>
          <w:rFonts w:ascii="Times New Roman" w:hAnsi="Times New Roman" w:cs="Times New Roman"/>
          <w:noProof/>
          <w:color w:val="0D0D0D" w:themeColor="text1" w:themeTint="F2"/>
          <w:sz w:val="20"/>
          <w:szCs w:val="20"/>
          <w:lang w:val="en-US"/>
        </w:rPr>
        <w:drawing>
          <wp:inline distT="0" distB="0" distL="0" distR="0" wp14:anchorId="633C7079" wp14:editId="20B3CAAB">
            <wp:extent cx="3313430" cy="1104265"/>
            <wp:effectExtent l="0" t="0" r="0" b="0"/>
            <wp:docPr id="2" name="Picture 1" descr="Image result for bangladesh Ministry of 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ngladesh Ministry of Comme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5D7" w14:textId="6C0FB911" w:rsidR="00015041" w:rsidRPr="00F96A62" w:rsidRDefault="00F96A62" w:rsidP="00015041">
      <w:pPr>
        <w:keepNext/>
        <w:spacing w:after="0" w:line="240" w:lineRule="auto"/>
        <w:jc w:val="center"/>
        <w:rPr>
          <w:rFonts w:ascii="Impact" w:eastAsia="Times New Roman" w:hAnsi="Impact" w:cs="Times New Roman"/>
          <w:b/>
          <w:sz w:val="52"/>
          <w:szCs w:val="52"/>
        </w:rPr>
      </w:pPr>
      <w:r w:rsidRPr="00F96A62">
        <w:rPr>
          <w:rFonts w:ascii="Impact" w:eastAsia="Times New Roman" w:hAnsi="Impact" w:cs="Times New Roman"/>
          <w:b/>
          <w:sz w:val="52"/>
          <w:szCs w:val="52"/>
        </w:rPr>
        <w:t>P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I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F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I</w:t>
      </w:r>
      <w:r>
        <w:rPr>
          <w:rFonts w:ascii="Impact" w:eastAsia="Times New Roman" w:hAnsi="Impact" w:cs="Times New Roman"/>
          <w:b/>
          <w:sz w:val="52"/>
          <w:szCs w:val="52"/>
        </w:rPr>
        <w:t xml:space="preserve"> </w:t>
      </w:r>
      <w:r w:rsidRPr="00F96A62">
        <w:rPr>
          <w:rFonts w:ascii="Impact" w:eastAsia="Times New Roman" w:hAnsi="Impact" w:cs="Times New Roman"/>
          <w:b/>
          <w:sz w:val="52"/>
          <w:szCs w:val="52"/>
        </w:rPr>
        <w:t>C</w:t>
      </w:r>
    </w:p>
    <w:p w14:paraId="2CF38F75" w14:textId="38889578" w:rsidR="00015041" w:rsidRPr="00F96A62" w:rsidRDefault="00015041" w:rsidP="00F96A62">
      <w:pPr>
        <w:keepNext/>
        <w:spacing w:after="0" w:line="240" w:lineRule="auto"/>
        <w:jc w:val="center"/>
        <w:rPr>
          <w:rFonts w:ascii="Copperplate" w:eastAsia="Times New Roman" w:hAnsi="Copperplate" w:cs="Times New Roman"/>
          <w:sz w:val="28"/>
          <w:szCs w:val="28"/>
        </w:rPr>
      </w:pPr>
      <w:r w:rsidRPr="00F96A62">
        <w:rPr>
          <w:rFonts w:ascii="Copperplate" w:eastAsia="Times New Roman" w:hAnsi="Copperplate" w:cs="Times New Roman"/>
          <w:sz w:val="28"/>
          <w:szCs w:val="28"/>
        </w:rPr>
        <w:t>Public Investment Facility for</w:t>
      </w:r>
      <w:r w:rsidR="00F96A62" w:rsidRPr="00F96A62">
        <w:rPr>
          <w:rFonts w:ascii="Copperplate" w:eastAsia="Times New Roman" w:hAnsi="Copperplate" w:cs="Times New Roman"/>
          <w:sz w:val="28"/>
          <w:szCs w:val="28"/>
        </w:rPr>
        <w:t xml:space="preserve"> </w:t>
      </w:r>
      <w:r w:rsidRPr="00F96A62">
        <w:rPr>
          <w:rFonts w:ascii="Copperplate" w:eastAsia="Times New Roman" w:hAnsi="Copperplate" w:cs="Times New Roman"/>
          <w:sz w:val="28"/>
          <w:szCs w:val="28"/>
        </w:rPr>
        <w:t>In</w:t>
      </w:r>
      <w:r w:rsidR="00F96A62" w:rsidRPr="00F96A62">
        <w:rPr>
          <w:rFonts w:ascii="Copperplate" w:eastAsia="Times New Roman" w:hAnsi="Copperplate" w:cs="Times New Roman"/>
          <w:sz w:val="28"/>
          <w:szCs w:val="28"/>
        </w:rPr>
        <w:t>frastructure Constraints</w:t>
      </w:r>
    </w:p>
    <w:p w14:paraId="16D33580" w14:textId="77777777" w:rsidR="00015041" w:rsidRPr="00EB55C4" w:rsidRDefault="00015041" w:rsidP="00015041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napToGrid w:val="0"/>
          <w:kern w:val="32"/>
          <w:sz w:val="32"/>
          <w:szCs w:val="32"/>
        </w:rPr>
      </w:pPr>
    </w:p>
    <w:p w14:paraId="3FB8399B" w14:textId="135D82FC" w:rsidR="00015041" w:rsidRDefault="00F96A62" w:rsidP="00015041">
      <w:pPr>
        <w:spacing w:after="240" w:line="288" w:lineRule="auto"/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B050"/>
          <w:sz w:val="40"/>
          <w:szCs w:val="40"/>
        </w:rPr>
        <w:t>PROJECT APPLICATION</w:t>
      </w:r>
    </w:p>
    <w:p w14:paraId="2115FFAB" w14:textId="77777777" w:rsidR="000364A6" w:rsidRPr="00EB55C4" w:rsidRDefault="000364A6" w:rsidP="00F72D74">
      <w:pPr>
        <w:spacing w:after="240" w:line="288" w:lineRule="auto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1986BB70" w14:textId="0BD404FB" w:rsidR="00015041" w:rsidRPr="00EB55C4" w:rsidRDefault="00015041" w:rsidP="00015041">
      <w:pPr>
        <w:spacing w:after="0" w:line="288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B55C4">
        <w:rPr>
          <w:rFonts w:ascii="Times New Roman" w:hAnsi="Times New Roman" w:cs="Times New Roman"/>
          <w:i/>
          <w:iCs/>
          <w:sz w:val="28"/>
          <w:szCs w:val="28"/>
        </w:rPr>
        <w:t>Applicants for assistance u</w:t>
      </w:r>
      <w:r w:rsidR="00B02361">
        <w:rPr>
          <w:rFonts w:ascii="Times New Roman" w:hAnsi="Times New Roman" w:cs="Times New Roman"/>
          <w:i/>
          <w:iCs/>
          <w:sz w:val="28"/>
          <w:szCs w:val="28"/>
        </w:rPr>
        <w:t>nder the PIFIC</w:t>
      </w:r>
      <w:r w:rsidRPr="00EB55C4">
        <w:rPr>
          <w:rFonts w:ascii="Times New Roman" w:hAnsi="Times New Roman" w:cs="Times New Roman"/>
          <w:i/>
          <w:iCs/>
          <w:sz w:val="28"/>
          <w:szCs w:val="28"/>
        </w:rPr>
        <w:t xml:space="preserve"> need to complete th</w:t>
      </w:r>
      <w:r w:rsidR="00C2547C">
        <w:rPr>
          <w:rFonts w:ascii="Times New Roman" w:hAnsi="Times New Roman" w:cs="Times New Roman"/>
          <w:i/>
          <w:iCs/>
          <w:sz w:val="28"/>
          <w:szCs w:val="28"/>
        </w:rPr>
        <w:t>is</w:t>
      </w:r>
      <w:r w:rsidRPr="00EB55C4">
        <w:rPr>
          <w:rFonts w:ascii="Times New Roman" w:hAnsi="Times New Roman" w:cs="Times New Roman"/>
          <w:i/>
          <w:iCs/>
          <w:sz w:val="28"/>
          <w:szCs w:val="28"/>
        </w:rPr>
        <w:t xml:space="preserve"> form and submit to:</w:t>
      </w:r>
    </w:p>
    <w:p w14:paraId="602DD7B7" w14:textId="77777777" w:rsidR="00015041" w:rsidRPr="00EB55C4" w:rsidRDefault="00015041" w:rsidP="00015041">
      <w:pPr>
        <w:spacing w:after="0" w:line="288" w:lineRule="auto"/>
        <w:rPr>
          <w:rFonts w:ascii="Times New Roman" w:hAnsi="Times New Roman" w:cs="Times New Roman"/>
          <w:sz w:val="20"/>
          <w:szCs w:val="20"/>
        </w:rPr>
      </w:pPr>
    </w:p>
    <w:p w14:paraId="59B9843C" w14:textId="77777777" w:rsidR="00015041" w:rsidRPr="007A0A13" w:rsidRDefault="00015041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PIFIC Management Unit</w:t>
      </w:r>
    </w:p>
    <w:p w14:paraId="3D12DC32" w14:textId="4DD8407E" w:rsidR="00015041" w:rsidRPr="007A0A13" w:rsidRDefault="00BF2BD6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Unit 10C</w:t>
      </w:r>
      <w:r w:rsidR="00015041"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, House 9, Road 105</w:t>
      </w:r>
    </w:p>
    <w:p w14:paraId="1796414F" w14:textId="77777777" w:rsidR="00015041" w:rsidRPr="007A0A13" w:rsidRDefault="00015041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Gulshan 2, Dhaka 1212</w:t>
      </w:r>
    </w:p>
    <w:p w14:paraId="7A5430B0" w14:textId="77777777" w:rsidR="00015041" w:rsidRPr="007A0A13" w:rsidRDefault="0088399A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hyperlink r:id="rId11" w:history="1">
        <w:r w:rsidR="00015041" w:rsidRPr="007A0A13">
          <w:rPr>
            <w:rFonts w:ascii="Times New Roman" w:eastAsia="Times New Roman" w:hAnsi="Times New Roman" w:cs="Times New Roman"/>
            <w:snapToGrid w:val="0"/>
            <w:sz w:val="24"/>
            <w:szCs w:val="24"/>
          </w:rPr>
          <w:t>Tel:+880</w:t>
        </w:r>
      </w:hyperlink>
      <w:r w:rsidR="00015041"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2 55059801</w:t>
      </w:r>
    </w:p>
    <w:p w14:paraId="19BE77E9" w14:textId="30194814" w:rsidR="00015041" w:rsidRPr="007A0A13" w:rsidRDefault="00015041" w:rsidP="00015041">
      <w:pPr>
        <w:pBdr>
          <w:top w:val="single" w:sz="4" w:space="12" w:color="auto"/>
          <w:left w:val="single" w:sz="4" w:space="10" w:color="auto"/>
          <w:bottom w:val="single" w:sz="4" w:space="1" w:color="auto"/>
          <w:right w:val="single" w:sz="4" w:space="31" w:color="auto"/>
        </w:pBdr>
        <w:spacing w:after="0" w:line="240" w:lineRule="auto"/>
        <w:ind w:left="1710" w:right="2996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7A0A13">
        <w:rPr>
          <w:rFonts w:ascii="Times New Roman" w:eastAsia="Times New Roman" w:hAnsi="Times New Roman" w:cs="Times New Roman"/>
          <w:snapToGrid w:val="0"/>
          <w:sz w:val="24"/>
          <w:szCs w:val="24"/>
        </w:rPr>
        <w:t>Email: info@pific-bd.com</w:t>
      </w:r>
    </w:p>
    <w:p w14:paraId="7C2F080C" w14:textId="77777777" w:rsidR="00BF2BD6" w:rsidRDefault="00BF2BD6" w:rsidP="00015041">
      <w:pPr>
        <w:spacing w:after="240" w:line="288" w:lineRule="auto"/>
        <w:jc w:val="both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</w:p>
    <w:p w14:paraId="62DA3E94" w14:textId="77777777" w:rsidR="00F31905" w:rsidRDefault="00F31905" w:rsidP="00015041">
      <w:pPr>
        <w:spacing w:after="240" w:line="288" w:lineRule="auto"/>
        <w:jc w:val="both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</w:p>
    <w:p w14:paraId="1A5BFE37" w14:textId="2D73E757" w:rsidR="00F31905" w:rsidRDefault="00BF2BD6" w:rsidP="00F31905">
      <w:pPr>
        <w:spacing w:after="240" w:line="288" w:lineRule="auto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 w:rsidRPr="00F31905">
        <w:rPr>
          <w:rFonts w:ascii="Times New Roman" w:hAnsi="Times New Roman" w:cs="Times New Roman"/>
          <w:b/>
          <w:i/>
          <w:color w:val="0D0D0D" w:themeColor="text1" w:themeTint="F2"/>
          <w:sz w:val="20"/>
          <w:szCs w:val="20"/>
        </w:rPr>
        <w:t>Notes to the Applicant:</w:t>
      </w:r>
    </w:p>
    <w:p w14:paraId="2E222F7B" w14:textId="77777777" w:rsidR="00446170" w:rsidRDefault="00015041" w:rsidP="00F31905">
      <w:pPr>
        <w:spacing w:after="240" w:line="288" w:lineRule="auto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 w:rsidRPr="00EB55C4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Public Investment Facility for Infrastructure Constraints (PIFIC) is a cluster-based facility of the </w:t>
      </w:r>
      <w:r w:rsidRPr="00EB55C4">
        <w:rPr>
          <w:rFonts w:ascii="Times New Roman" w:hAnsi="Times New Roman" w:cs="Times New Roman"/>
          <w:bCs/>
          <w:i/>
          <w:color w:val="000000"/>
          <w:sz w:val="20"/>
          <w:szCs w:val="20"/>
          <w:lang w:val="en-US"/>
        </w:rPr>
        <w:t>Export Competitiveness for Jobs (EC4J)</w:t>
      </w:r>
      <w:r w:rsidRPr="00EB55C4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 Project under the Ministry of Commerce. The Facility will address infrastructure constraints negatively affecting the development of Leather, Footwear, Plasti</w:t>
      </w:r>
      <w:r w:rsidR="00B02361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cs, and Light Engineering </w:t>
      </w:r>
      <w:r w:rsidRPr="00EB55C4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clusters. </w:t>
      </w:r>
    </w:p>
    <w:p w14:paraId="0162D11B" w14:textId="557A1196" w:rsidR="00015041" w:rsidRPr="00EB55C4" w:rsidRDefault="00015041" w:rsidP="00F31905">
      <w:pPr>
        <w:spacing w:after="240" w:line="288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B55C4">
        <w:rPr>
          <w:rFonts w:ascii="Times New Roman" w:hAnsi="Times New Roman" w:cs="Times New Roman"/>
          <w:i/>
          <w:iCs/>
          <w:sz w:val="20"/>
          <w:szCs w:val="20"/>
        </w:rPr>
        <w:t>Cluster infrastructure Applicants are r</w:t>
      </w:r>
      <w:r w:rsidR="00C764D5">
        <w:rPr>
          <w:rFonts w:ascii="Times New Roman" w:hAnsi="Times New Roman" w:cs="Times New Roman"/>
          <w:i/>
          <w:iCs/>
          <w:sz w:val="20"/>
          <w:szCs w:val="20"/>
        </w:rPr>
        <w:t>equired to complete this form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>, and Applications deemed eligible for PIFIC support will be co</w:t>
      </w:r>
      <w:r w:rsidR="00B02361">
        <w:rPr>
          <w:rFonts w:ascii="Times New Roman" w:hAnsi="Times New Roman" w:cs="Times New Roman"/>
          <w:i/>
          <w:iCs/>
          <w:sz w:val="20"/>
          <w:szCs w:val="20"/>
        </w:rPr>
        <w:t>ntac</w:t>
      </w:r>
      <w:r w:rsidR="00446170">
        <w:rPr>
          <w:rFonts w:ascii="Times New Roman" w:hAnsi="Times New Roman" w:cs="Times New Roman"/>
          <w:i/>
          <w:iCs/>
          <w:sz w:val="20"/>
          <w:szCs w:val="20"/>
        </w:rPr>
        <w:t>ted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to collect fur</w:t>
      </w:r>
      <w:r w:rsidR="00B02361">
        <w:rPr>
          <w:rFonts w:ascii="Times New Roman" w:hAnsi="Times New Roman" w:cs="Times New Roman"/>
          <w:i/>
          <w:iCs/>
          <w:sz w:val="20"/>
          <w:szCs w:val="20"/>
        </w:rPr>
        <w:t>ther information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46170">
        <w:rPr>
          <w:rFonts w:ascii="Times New Roman" w:hAnsi="Times New Roman" w:cs="Times New Roman"/>
          <w:i/>
          <w:iCs/>
          <w:sz w:val="20"/>
          <w:szCs w:val="20"/>
        </w:rPr>
        <w:t xml:space="preserve">to </w:t>
      </w:r>
      <w:r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develop a full Project </w:t>
      </w:r>
      <w:r w:rsidR="00C2547C">
        <w:rPr>
          <w:rFonts w:ascii="Times New Roman" w:hAnsi="Times New Roman" w:cs="Times New Roman"/>
          <w:i/>
          <w:iCs/>
          <w:sz w:val="20"/>
          <w:szCs w:val="20"/>
        </w:rPr>
        <w:t>Proposal.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 xml:space="preserve"> Successful Proposals will be </w:t>
      </w:r>
      <w:r w:rsidR="00446170">
        <w:rPr>
          <w:rFonts w:ascii="Times New Roman" w:hAnsi="Times New Roman" w:cs="Times New Roman"/>
          <w:i/>
          <w:iCs/>
          <w:sz w:val="20"/>
          <w:szCs w:val="20"/>
        </w:rPr>
        <w:t>provided technical services to develop detailed design and tender documents by the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 xml:space="preserve"> PIFIC Management Unit for implementation (construction) by Project Implementation Unit (PIU) of </w:t>
      </w:r>
      <w:proofErr w:type="spellStart"/>
      <w:r w:rsidR="000364A6">
        <w:rPr>
          <w:rFonts w:ascii="Times New Roman" w:hAnsi="Times New Roman" w:cs="Times New Roman"/>
          <w:i/>
          <w:iCs/>
          <w:sz w:val="20"/>
          <w:szCs w:val="20"/>
        </w:rPr>
        <w:t>MoC</w:t>
      </w:r>
      <w:proofErr w:type="spellEnd"/>
      <w:r w:rsidR="000364A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65A6C6FC" w14:textId="5DEC380A" w:rsidR="00015041" w:rsidRDefault="00446170" w:rsidP="00015041">
      <w:pPr>
        <w:spacing w:after="240" w:line="288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Applications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 xml:space="preserve"> will only be considered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if </w:t>
      </w:r>
      <w:r w:rsidR="000364A6">
        <w:rPr>
          <w:rFonts w:ascii="Times New Roman" w:hAnsi="Times New Roman" w:cs="Times New Roman"/>
          <w:i/>
          <w:iCs/>
          <w:sz w:val="20"/>
          <w:szCs w:val="20"/>
        </w:rPr>
        <w:t>the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clusters either own adequate land / space for </w:t>
      </w:r>
      <w:r>
        <w:rPr>
          <w:rFonts w:ascii="Times New Roman" w:hAnsi="Times New Roman" w:cs="Times New Roman"/>
          <w:i/>
          <w:iCs/>
          <w:sz w:val="20"/>
          <w:szCs w:val="20"/>
        </w:rPr>
        <w:t>the proposed project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 or intend to purchase / lease land for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the 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i/>
          <w:iCs/>
          <w:sz w:val="20"/>
          <w:szCs w:val="20"/>
        </w:rPr>
        <w:t>implementation</w:t>
      </w:r>
      <w:r w:rsidR="00015041" w:rsidRPr="00EB55C4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14:paraId="00824822" w14:textId="77777777" w:rsidR="000364A6" w:rsidRDefault="000364A6" w:rsidP="00015041">
      <w:pPr>
        <w:spacing w:after="240" w:line="288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CA54DBC" w14:textId="1557E332" w:rsidR="0090419C" w:rsidRPr="00EB55C4" w:rsidRDefault="00BD08BE" w:rsidP="00BD08BE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bookmarkStart w:id="0" w:name="_Hlk56340458"/>
      <w:bookmarkStart w:id="1" w:name="_Hlk56340416"/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lastRenderedPageBreak/>
        <w:t xml:space="preserve">A. </w:t>
      </w:r>
      <w:r w:rsidR="00015041" w:rsidRPr="00EB55C4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General Information</w:t>
      </w:r>
      <w:r w:rsidR="00FD7956" w:rsidRPr="00EB55C4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br/>
      </w:r>
    </w:p>
    <w:tbl>
      <w:tblPr>
        <w:tblStyle w:val="TableGrid"/>
        <w:tblW w:w="14184" w:type="dxa"/>
        <w:tblInd w:w="-5" w:type="dxa"/>
        <w:tblLook w:val="04A0" w:firstRow="1" w:lastRow="0" w:firstColumn="1" w:lastColumn="0" w:noHBand="0" w:noVBand="1"/>
      </w:tblPr>
      <w:tblGrid>
        <w:gridCol w:w="4538"/>
        <w:gridCol w:w="4823"/>
        <w:gridCol w:w="4823"/>
      </w:tblGrid>
      <w:tr w:rsidR="00015041" w:rsidRPr="00EB55C4" w14:paraId="03DD39FA" w14:textId="77777777" w:rsidTr="0090419C">
        <w:trPr>
          <w:gridAfter w:val="1"/>
          <w:wAfter w:w="4823" w:type="dxa"/>
        </w:trPr>
        <w:tc>
          <w:tcPr>
            <w:tcW w:w="9361" w:type="dxa"/>
            <w:gridSpan w:val="2"/>
            <w:shd w:val="clear" w:color="auto" w:fill="B4C6E7" w:themeFill="accent1" w:themeFillTint="66"/>
            <w:vAlign w:val="bottom"/>
          </w:tcPr>
          <w:p w14:paraId="45EF08FF" w14:textId="77777777" w:rsidR="0090419C" w:rsidRPr="00EB55C4" w:rsidRDefault="0090419C" w:rsidP="0090419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531F74" w14:textId="0B4A52F4" w:rsidR="00015041" w:rsidRPr="00BD08BE" w:rsidRDefault="00015041" w:rsidP="00BD08BE">
            <w:pPr>
              <w:pStyle w:val="ListParagraph"/>
              <w:jc w:val="center"/>
              <w:rPr>
                <w:b/>
                <w:bCs/>
                <w:sz w:val="24"/>
                <w:szCs w:val="24"/>
              </w:rPr>
            </w:pPr>
            <w:r w:rsidRPr="00BD08BE">
              <w:rPr>
                <w:b/>
                <w:bCs/>
                <w:sz w:val="24"/>
                <w:szCs w:val="24"/>
              </w:rPr>
              <w:t>Part-</w:t>
            </w:r>
            <w:r w:rsidR="00BD08BE">
              <w:rPr>
                <w:b/>
                <w:bCs/>
                <w:sz w:val="24"/>
                <w:szCs w:val="24"/>
              </w:rPr>
              <w:t xml:space="preserve"> I</w:t>
            </w:r>
            <w:r w:rsidR="000364A6">
              <w:rPr>
                <w:b/>
                <w:bCs/>
                <w:sz w:val="24"/>
                <w:szCs w:val="24"/>
              </w:rPr>
              <w:t>: Applicant</w:t>
            </w:r>
            <w:r w:rsidRPr="00BD08BE">
              <w:rPr>
                <w:b/>
                <w:bCs/>
                <w:sz w:val="24"/>
                <w:szCs w:val="24"/>
              </w:rPr>
              <w:t xml:space="preserve"> Information</w:t>
            </w:r>
          </w:p>
          <w:p w14:paraId="68EA6979" w14:textId="77777777" w:rsidR="00015041" w:rsidRPr="00EB55C4" w:rsidRDefault="00015041" w:rsidP="00015041">
            <w:pPr>
              <w:rPr>
                <w:b/>
                <w:bCs/>
                <w:sz w:val="24"/>
                <w:szCs w:val="24"/>
              </w:rPr>
            </w:pPr>
          </w:p>
        </w:tc>
      </w:tr>
      <w:bookmarkEnd w:id="0"/>
      <w:tr w:rsidR="00015041" w:rsidRPr="00EB55C4" w14:paraId="5C493010" w14:textId="77777777" w:rsidTr="00E52FC8">
        <w:trPr>
          <w:gridAfter w:val="1"/>
          <w:wAfter w:w="4823" w:type="dxa"/>
        </w:trPr>
        <w:tc>
          <w:tcPr>
            <w:tcW w:w="4538" w:type="dxa"/>
            <w:shd w:val="clear" w:color="auto" w:fill="D9E2F3" w:themeFill="accent1" w:themeFillTint="33"/>
          </w:tcPr>
          <w:p w14:paraId="5905D854" w14:textId="4263BDB4" w:rsidR="00015041" w:rsidRPr="00EB55C4" w:rsidRDefault="00F31905" w:rsidP="00015041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of Lead A</w:t>
            </w:r>
            <w:r w:rsidR="00015041" w:rsidRPr="00EB55C4">
              <w:rPr>
                <w:b/>
                <w:bCs/>
                <w:sz w:val="24"/>
                <w:szCs w:val="24"/>
              </w:rPr>
              <w:t>pplicant:</w:t>
            </w:r>
          </w:p>
          <w:p w14:paraId="5048E44F" w14:textId="77777777" w:rsidR="00015041" w:rsidRPr="00EB55C4" w:rsidRDefault="00015041" w:rsidP="00015041">
            <w:pPr>
              <w:rPr>
                <w:b/>
                <w:bCs/>
                <w:sz w:val="20"/>
                <w:szCs w:val="20"/>
              </w:rPr>
            </w:pPr>
          </w:p>
          <w:p w14:paraId="176B83B8" w14:textId="54E4A697" w:rsidR="00015041" w:rsidRPr="00EB55C4" w:rsidRDefault="00015041" w:rsidP="00015041">
            <w:pPr>
              <w:rPr>
                <w:i/>
                <w:sz w:val="20"/>
                <w:szCs w:val="20"/>
              </w:rPr>
            </w:pPr>
            <w:r w:rsidRPr="00EB55C4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F31905">
              <w:rPr>
                <w:i/>
                <w:sz w:val="20"/>
                <w:szCs w:val="20"/>
              </w:rPr>
              <w:t>(include</w:t>
            </w:r>
            <w:r w:rsidRPr="00EB55C4">
              <w:rPr>
                <w:i/>
                <w:sz w:val="20"/>
                <w:szCs w:val="20"/>
              </w:rPr>
              <w:t xml:space="preserve"> enterprise name)</w:t>
            </w:r>
          </w:p>
          <w:p w14:paraId="12A8D53B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</w:tc>
        <w:tc>
          <w:tcPr>
            <w:tcW w:w="4823" w:type="dxa"/>
          </w:tcPr>
          <w:p w14:paraId="7208F26D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</w:tc>
      </w:tr>
      <w:bookmarkEnd w:id="1"/>
      <w:tr w:rsidR="00015041" w:rsidRPr="00EB55C4" w14:paraId="05B275BD" w14:textId="77777777" w:rsidTr="00E52FC8">
        <w:trPr>
          <w:gridAfter w:val="1"/>
          <w:wAfter w:w="4823" w:type="dxa"/>
        </w:trPr>
        <w:tc>
          <w:tcPr>
            <w:tcW w:w="4538" w:type="dxa"/>
            <w:shd w:val="clear" w:color="auto" w:fill="D9E2F3" w:themeFill="accent1" w:themeFillTint="33"/>
          </w:tcPr>
          <w:p w14:paraId="7EC5C860" w14:textId="77777777" w:rsidR="00015041" w:rsidRPr="00EB55C4" w:rsidRDefault="00015041" w:rsidP="00015041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Contact Details of Lead Applicant:</w:t>
            </w:r>
          </w:p>
          <w:p w14:paraId="04A500AB" w14:textId="77777777" w:rsidR="00015041" w:rsidRPr="00EB55C4" w:rsidRDefault="00015041" w:rsidP="0001504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91741EA" w14:textId="77777777" w:rsidR="00015041" w:rsidRPr="00EB55C4" w:rsidRDefault="00015041" w:rsidP="00015041">
            <w:pPr>
              <w:rPr>
                <w:bCs/>
                <w:i/>
                <w:sz w:val="20"/>
                <w:szCs w:val="20"/>
              </w:rPr>
            </w:pPr>
            <w:r w:rsidRPr="00EB55C4">
              <w:rPr>
                <w:bCs/>
                <w:i/>
                <w:sz w:val="20"/>
                <w:szCs w:val="20"/>
              </w:rPr>
              <w:t>(phone, e-mail, address)</w:t>
            </w:r>
          </w:p>
          <w:p w14:paraId="1C4884C7" w14:textId="77777777" w:rsidR="00015041" w:rsidRPr="00EB55C4" w:rsidRDefault="00015041" w:rsidP="0001504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3" w:type="dxa"/>
          </w:tcPr>
          <w:p w14:paraId="251A86CF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</w:tc>
      </w:tr>
      <w:tr w:rsidR="00015041" w:rsidRPr="00EB55C4" w14:paraId="7AF3BAB4" w14:textId="77777777" w:rsidTr="00E52FC8">
        <w:trPr>
          <w:trHeight w:val="20"/>
        </w:trPr>
        <w:tc>
          <w:tcPr>
            <w:tcW w:w="4538" w:type="dxa"/>
            <w:shd w:val="clear" w:color="auto" w:fill="D9E2F3" w:themeFill="accent1" w:themeFillTint="33"/>
          </w:tcPr>
          <w:p w14:paraId="161107BB" w14:textId="1DB3F9AE" w:rsidR="00015041" w:rsidRPr="00EB55C4" w:rsidRDefault="00015041" w:rsidP="00015041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What Sector are you Representing?</w:t>
            </w:r>
          </w:p>
        </w:tc>
        <w:tc>
          <w:tcPr>
            <w:tcW w:w="4823" w:type="dxa"/>
          </w:tcPr>
          <w:p w14:paraId="26625DBD" w14:textId="77777777" w:rsidR="00015041" w:rsidRPr="00EB55C4" w:rsidRDefault="00015041" w:rsidP="00015041">
            <w:pPr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Leather </w:t>
            </w:r>
            <w:r w:rsidRPr="00EB55C4">
              <w:rPr>
                <w:bCs/>
                <w:iCs/>
                <w:color w:val="000000" w:themeColor="text1"/>
                <w:sz w:val="24"/>
                <w:szCs w:val="24"/>
              </w:rPr>
              <w:t>and Leather goods</w:t>
            </w:r>
            <w:ins w:id="2" w:author="Microsoft Office User" w:date="2020-11-03T09:32:00Z">
              <w:r w:rsidRPr="00EB55C4">
                <w:rPr>
                  <w:bCs/>
                  <w:iCs/>
                  <w:color w:val="000000" w:themeColor="text1"/>
                  <w:sz w:val="24"/>
                  <w:szCs w:val="24"/>
                </w:rPr>
                <w:t xml:space="preserve"> </w:t>
              </w:r>
            </w:ins>
          </w:p>
          <w:p w14:paraId="35CC975C" w14:textId="265680F1" w:rsidR="00015041" w:rsidRPr="00EB55C4" w:rsidRDefault="00015041" w:rsidP="00015041">
            <w:pPr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="004D0915">
              <w:rPr>
                <w:bCs/>
                <w:iCs/>
                <w:color w:val="000000" w:themeColor="text1"/>
                <w:sz w:val="24"/>
                <w:szCs w:val="24"/>
              </w:rPr>
              <w:t>Footwear (L</w:t>
            </w:r>
            <w:r w:rsidRPr="00EB55C4">
              <w:rPr>
                <w:bCs/>
                <w:iCs/>
                <w:color w:val="000000" w:themeColor="text1"/>
                <w:sz w:val="24"/>
                <w:szCs w:val="24"/>
              </w:rPr>
              <w:t>eather and non-Leather</w:t>
            </w:r>
            <w:r w:rsidR="004D0915">
              <w:rPr>
                <w:bCs/>
                <w:iCs/>
                <w:color w:val="000000" w:themeColor="text1"/>
                <w:sz w:val="24"/>
                <w:szCs w:val="24"/>
              </w:rPr>
              <w:t>)</w:t>
            </w:r>
            <w:r w:rsidRPr="00EB55C4">
              <w:rPr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ins w:id="3" w:author="Microsoft Office User" w:date="2020-11-03T09:33:00Z">
              <w:r w:rsidRPr="00EB55C4">
                <w:rPr>
                  <w:bCs/>
                  <w:iCs/>
                  <w:color w:val="000000" w:themeColor="text1"/>
                  <w:sz w:val="24"/>
                  <w:szCs w:val="24"/>
                </w:rPr>
                <w:t xml:space="preserve"> </w:t>
              </w:r>
            </w:ins>
          </w:p>
          <w:p w14:paraId="5A10C224" w14:textId="1B40E2F6" w:rsidR="00015041" w:rsidRPr="00EB55C4" w:rsidRDefault="00015041" w:rsidP="00015041">
            <w:pPr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Plastics</w:t>
            </w:r>
            <w:r w:rsidRPr="00EB55C4">
              <w:rPr>
                <w:b/>
                <w:bCs/>
                <w:iCs/>
                <w:sz w:val="24"/>
                <w:szCs w:val="24"/>
              </w:rPr>
              <w:t xml:space="preserve"> </w:t>
            </w:r>
            <w:r w:rsidR="0090419C" w:rsidRPr="00EB55C4">
              <w:rPr>
                <w:b/>
                <w:bCs/>
                <w:iCs/>
                <w:sz w:val="24"/>
                <w:szCs w:val="24"/>
              </w:rPr>
              <w:br/>
            </w:r>
            <w:r w:rsidR="004D0915"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="004D0915"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="004D0915" w:rsidRPr="00EB55C4">
              <w:rPr>
                <w:bCs/>
                <w:iCs/>
                <w:color w:val="000000" w:themeColor="text1"/>
                <w:sz w:val="24"/>
                <w:szCs w:val="24"/>
              </w:rPr>
              <w:t>Light Engineering</w:t>
            </w:r>
            <w:r w:rsidR="004D0915">
              <w:rPr>
                <w:bCs/>
                <w:iCs/>
                <w:color w:val="000000" w:themeColor="text1"/>
                <w:sz w:val="24"/>
                <w:szCs w:val="24"/>
              </w:rPr>
              <w:t xml:space="preserve"> [</w:t>
            </w:r>
            <w:r w:rsidR="004D0915" w:rsidRP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>select one of the following: Electrical</w:t>
            </w:r>
            <w:r w:rsid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 xml:space="preserve"> goods</w:t>
            </w:r>
            <w:r w:rsidR="004D0915" w:rsidRP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>/</w:t>
            </w:r>
            <w:r w:rsid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D0915" w:rsidRP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>Electronic Goods/Accumulator battery/ Foundry/ Die &amp; Mold/ Agri machinery/ General mac</w:t>
            </w:r>
            <w:r w:rsidR="004D0915">
              <w:rPr>
                <w:bCs/>
                <w:i/>
                <w:iCs/>
                <w:color w:val="000000" w:themeColor="text1"/>
                <w:sz w:val="24"/>
                <w:szCs w:val="24"/>
              </w:rPr>
              <w:t>hineries/ Construction machineries/ Industry machineries/ Pharmaceutical machineries]</w:t>
            </w:r>
          </w:p>
        </w:tc>
        <w:tc>
          <w:tcPr>
            <w:tcW w:w="4823" w:type="dxa"/>
            <w:tcBorders>
              <w:top w:val="nil"/>
              <w:bottom w:val="nil"/>
            </w:tcBorders>
          </w:tcPr>
          <w:p w14:paraId="4FF4BC97" w14:textId="77777777" w:rsidR="00015041" w:rsidRPr="00EB55C4" w:rsidRDefault="00015041" w:rsidP="00015041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015041" w:rsidRPr="00EB55C4" w14:paraId="6BFA6C12" w14:textId="77777777" w:rsidTr="00E52FC8">
        <w:trPr>
          <w:gridAfter w:val="1"/>
          <w:wAfter w:w="4823" w:type="dxa"/>
          <w:trHeight w:val="20"/>
        </w:trPr>
        <w:tc>
          <w:tcPr>
            <w:tcW w:w="4538" w:type="dxa"/>
            <w:shd w:val="clear" w:color="auto" w:fill="D9E2F3" w:themeFill="accent1" w:themeFillTint="33"/>
          </w:tcPr>
          <w:p w14:paraId="734E8106" w14:textId="7359853A" w:rsidR="00015041" w:rsidRPr="00EB55C4" w:rsidRDefault="00015041" w:rsidP="0001504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 xml:space="preserve">Name and contact details of </w:t>
            </w:r>
            <w:r w:rsidR="00F31905">
              <w:rPr>
                <w:b/>
                <w:bCs/>
                <w:sz w:val="24"/>
                <w:szCs w:val="24"/>
              </w:rPr>
              <w:t>firms in the cluster/association</w:t>
            </w:r>
            <w:r w:rsidR="000364A6">
              <w:rPr>
                <w:b/>
                <w:bCs/>
                <w:sz w:val="24"/>
                <w:szCs w:val="24"/>
              </w:rPr>
              <w:t xml:space="preserve"> represented in this</w:t>
            </w:r>
            <w:r w:rsidRPr="00EB55C4">
              <w:rPr>
                <w:b/>
                <w:bCs/>
                <w:sz w:val="24"/>
                <w:szCs w:val="24"/>
              </w:rPr>
              <w:t xml:space="preserve"> application </w:t>
            </w:r>
          </w:p>
          <w:p w14:paraId="25B8CA47" w14:textId="77777777" w:rsidR="00015041" w:rsidRPr="00EB55C4" w:rsidRDefault="00015041" w:rsidP="00015041">
            <w:pPr>
              <w:rPr>
                <w:bCs/>
                <w:i/>
                <w:sz w:val="18"/>
                <w:szCs w:val="18"/>
              </w:rPr>
            </w:pPr>
          </w:p>
          <w:p w14:paraId="2D943CA2" w14:textId="356B200C" w:rsidR="00015041" w:rsidRPr="00EB55C4" w:rsidRDefault="00015041" w:rsidP="00015041">
            <w:pPr>
              <w:rPr>
                <w:bCs/>
                <w:i/>
                <w:sz w:val="20"/>
                <w:szCs w:val="20"/>
              </w:rPr>
            </w:pPr>
            <w:r w:rsidRPr="00EB55C4">
              <w:rPr>
                <w:bCs/>
                <w:i/>
                <w:sz w:val="20"/>
                <w:szCs w:val="20"/>
              </w:rPr>
              <w:t>(name, phone, e-mail, address)</w:t>
            </w:r>
          </w:p>
        </w:tc>
        <w:tc>
          <w:tcPr>
            <w:tcW w:w="4823" w:type="dxa"/>
          </w:tcPr>
          <w:p w14:paraId="2AE6D910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7521F5DA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32E1B17E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17630E03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4E1D3765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51E30145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08021472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52D70B9D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64A0F7BF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0E4D489C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45E74391" w14:textId="1F20885E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3E1C482E" w14:textId="5E09D1DE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39C52497" w14:textId="5B1980C2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7C6D6C63" w14:textId="0CE410F9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46BCF70" w14:textId="5701D141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5E8387F" w14:textId="58CC32DB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CC7E9C8" w14:textId="0C60588E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0337C1D2" w14:textId="0D13591A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3A4DFCAF" w14:textId="5CE3A5EC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24612FEB" w14:textId="3F781467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7CB37893" w14:textId="0C259259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186C0606" w14:textId="77777777" w:rsidR="00C82B80" w:rsidRPr="00EB55C4" w:rsidRDefault="00C82B80" w:rsidP="00015041">
            <w:pPr>
              <w:rPr>
                <w:sz w:val="20"/>
                <w:szCs w:val="20"/>
              </w:rPr>
            </w:pPr>
          </w:p>
          <w:p w14:paraId="335FC7E3" w14:textId="77777777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7C841C6A" w14:textId="79CBACD9" w:rsidR="00015041" w:rsidRPr="00EB55C4" w:rsidRDefault="00015041" w:rsidP="00015041">
            <w:pPr>
              <w:rPr>
                <w:sz w:val="20"/>
                <w:szCs w:val="20"/>
              </w:rPr>
            </w:pPr>
          </w:p>
          <w:p w14:paraId="3E4A19FE" w14:textId="3BD3EF61" w:rsidR="000F0CD8" w:rsidRPr="00EB55C4" w:rsidRDefault="000F0CD8" w:rsidP="00015041">
            <w:pPr>
              <w:rPr>
                <w:sz w:val="20"/>
                <w:szCs w:val="20"/>
              </w:rPr>
            </w:pPr>
          </w:p>
          <w:p w14:paraId="4C93285D" w14:textId="4480669B" w:rsidR="000F0CD8" w:rsidRPr="00EB55C4" w:rsidRDefault="000F0CD8" w:rsidP="00015041">
            <w:pPr>
              <w:rPr>
                <w:sz w:val="20"/>
                <w:szCs w:val="20"/>
              </w:rPr>
            </w:pPr>
          </w:p>
          <w:p w14:paraId="0CED1497" w14:textId="77777777" w:rsidR="000F0CD8" w:rsidRPr="00EB55C4" w:rsidRDefault="000F0CD8" w:rsidP="00015041">
            <w:pPr>
              <w:rPr>
                <w:sz w:val="20"/>
                <w:szCs w:val="20"/>
              </w:rPr>
            </w:pPr>
          </w:p>
          <w:p w14:paraId="7342FD40" w14:textId="77777777" w:rsidR="00015041" w:rsidRPr="00EB55C4" w:rsidDel="00913DE3" w:rsidRDefault="00015041" w:rsidP="00015041">
            <w:pPr>
              <w:rPr>
                <w:sz w:val="20"/>
                <w:szCs w:val="20"/>
              </w:rPr>
            </w:pPr>
          </w:p>
        </w:tc>
      </w:tr>
      <w:tr w:rsidR="00812E7A" w:rsidRPr="00EB55C4" w14:paraId="03E0247D" w14:textId="77777777" w:rsidTr="0090419C">
        <w:trPr>
          <w:gridAfter w:val="1"/>
          <w:wAfter w:w="4823" w:type="dxa"/>
          <w:trHeight w:val="1287"/>
        </w:trPr>
        <w:tc>
          <w:tcPr>
            <w:tcW w:w="4538" w:type="dxa"/>
            <w:shd w:val="clear" w:color="auto" w:fill="D9E2F3" w:themeFill="accent1" w:themeFillTint="33"/>
          </w:tcPr>
          <w:p w14:paraId="025E757D" w14:textId="594E57ED" w:rsidR="00812E7A" w:rsidRPr="000364A6" w:rsidRDefault="00F31905" w:rsidP="000364A6">
            <w:pPr>
              <w:numPr>
                <w:ilvl w:val="0"/>
                <w:numId w:val="2"/>
              </w:num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 and Contacts of the Project Manager?</w:t>
            </w:r>
            <w:r w:rsidR="000364A6">
              <w:rPr>
                <w:b/>
                <w:bCs/>
                <w:sz w:val="24"/>
                <w:szCs w:val="24"/>
              </w:rPr>
              <w:t xml:space="preserve"> </w:t>
            </w:r>
            <w:r w:rsidR="00812E7A" w:rsidRPr="000364A6">
              <w:rPr>
                <w:bCs/>
                <w:i/>
                <w:sz w:val="20"/>
                <w:szCs w:val="20"/>
              </w:rPr>
              <w:t>(</w:t>
            </w:r>
            <w:r w:rsidR="000364A6" w:rsidRPr="000364A6">
              <w:rPr>
                <w:bCs/>
                <w:i/>
                <w:sz w:val="20"/>
                <w:szCs w:val="20"/>
              </w:rPr>
              <w:t>A</w:t>
            </w:r>
            <w:r w:rsidR="00812E7A" w:rsidRPr="000364A6">
              <w:rPr>
                <w:bCs/>
                <w:i/>
                <w:sz w:val="20"/>
                <w:szCs w:val="20"/>
              </w:rPr>
              <w:t>uthorized person, not any entity)</w:t>
            </w:r>
          </w:p>
        </w:tc>
        <w:tc>
          <w:tcPr>
            <w:tcW w:w="4823" w:type="dxa"/>
          </w:tcPr>
          <w:p w14:paraId="7CCDF294" w14:textId="77777777" w:rsidR="00812E7A" w:rsidRPr="00EB55C4" w:rsidRDefault="00812E7A" w:rsidP="00015041">
            <w:pPr>
              <w:rPr>
                <w:sz w:val="20"/>
                <w:szCs w:val="20"/>
              </w:rPr>
            </w:pPr>
          </w:p>
        </w:tc>
      </w:tr>
    </w:tbl>
    <w:p w14:paraId="0B7192FC" w14:textId="77777777" w:rsidR="00C82B80" w:rsidRPr="00EB55C4" w:rsidRDefault="00C82B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D6501A" w:rsidRPr="00EB55C4" w14:paraId="429AE69E" w14:textId="77777777" w:rsidTr="0090419C">
        <w:tc>
          <w:tcPr>
            <w:tcW w:w="9351" w:type="dxa"/>
            <w:gridSpan w:val="2"/>
            <w:shd w:val="clear" w:color="auto" w:fill="B4C6E7" w:themeFill="accent1" w:themeFillTint="66"/>
          </w:tcPr>
          <w:p w14:paraId="0289167F" w14:textId="77777777" w:rsidR="0090419C" w:rsidRPr="00EB55C4" w:rsidRDefault="0090419C" w:rsidP="0090419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56341716"/>
          </w:p>
          <w:p w14:paraId="00CA8080" w14:textId="6731D3B3" w:rsidR="00D6501A" w:rsidRPr="00EB55C4" w:rsidRDefault="00D6501A" w:rsidP="0090419C">
            <w:pPr>
              <w:jc w:val="center"/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Part-</w:t>
            </w:r>
            <w:r w:rsidR="00BD08BE">
              <w:rPr>
                <w:b/>
                <w:bCs/>
                <w:sz w:val="24"/>
                <w:szCs w:val="24"/>
              </w:rPr>
              <w:t>II</w:t>
            </w:r>
            <w:r w:rsidRPr="00EB55C4">
              <w:rPr>
                <w:b/>
                <w:bCs/>
                <w:sz w:val="24"/>
                <w:szCs w:val="24"/>
              </w:rPr>
              <w:t xml:space="preserve">: </w:t>
            </w:r>
            <w:r w:rsidR="00F31905">
              <w:rPr>
                <w:b/>
                <w:bCs/>
                <w:sz w:val="24"/>
                <w:szCs w:val="24"/>
              </w:rPr>
              <w:t>Applicant's Business Status</w:t>
            </w:r>
          </w:p>
          <w:p w14:paraId="3332E57E" w14:textId="77777777" w:rsidR="00D6501A" w:rsidRPr="00EB55C4" w:rsidRDefault="00D6501A" w:rsidP="00D6501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7461BD" w:rsidRPr="00EB55C4" w14:paraId="505AD32D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7E846E70" w14:textId="1E0BC96F" w:rsidR="007461BD" w:rsidRPr="00EB55C4" w:rsidRDefault="007461BD" w:rsidP="007461B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Please Provide Details of Business</w:t>
            </w:r>
            <w:r w:rsidR="000E49F3" w:rsidRPr="00EB55C4">
              <w:rPr>
                <w:b/>
                <w:bCs/>
                <w:sz w:val="24"/>
                <w:szCs w:val="24"/>
              </w:rPr>
              <w:t xml:space="preserve"> (</w:t>
            </w:r>
            <w:r w:rsidR="002B0C8A" w:rsidRPr="00EB55C4">
              <w:rPr>
                <w:b/>
                <w:bCs/>
                <w:sz w:val="24"/>
                <w:szCs w:val="24"/>
              </w:rPr>
              <w:t xml:space="preserve">Cluster/ </w:t>
            </w:r>
            <w:r w:rsidR="00B242BC" w:rsidRPr="00EB55C4">
              <w:rPr>
                <w:b/>
                <w:bCs/>
                <w:sz w:val="24"/>
                <w:szCs w:val="24"/>
              </w:rPr>
              <w:t>Associations)</w:t>
            </w:r>
            <w:r w:rsidRPr="00EB55C4">
              <w:rPr>
                <w:b/>
                <w:bCs/>
                <w:sz w:val="24"/>
                <w:szCs w:val="24"/>
              </w:rPr>
              <w:t>:</w:t>
            </w:r>
          </w:p>
          <w:p w14:paraId="40BA5699" w14:textId="64E7BAC1" w:rsidR="007461BD" w:rsidRPr="00EB55C4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>-</w:t>
            </w:r>
            <w:r w:rsidR="00812E7A" w:rsidRPr="00EB55C4">
              <w:rPr>
                <w:sz w:val="20"/>
                <w:szCs w:val="20"/>
              </w:rPr>
              <w:t>C</w:t>
            </w:r>
            <w:r w:rsidRPr="00EB55C4">
              <w:rPr>
                <w:sz w:val="20"/>
                <w:szCs w:val="20"/>
              </w:rPr>
              <w:t xml:space="preserve">ertificate of </w:t>
            </w:r>
            <w:r w:rsidR="00812E7A" w:rsidRPr="00EB55C4">
              <w:rPr>
                <w:sz w:val="20"/>
                <w:szCs w:val="20"/>
              </w:rPr>
              <w:t>I</w:t>
            </w:r>
            <w:r w:rsidRPr="00EB55C4">
              <w:rPr>
                <w:sz w:val="20"/>
                <w:szCs w:val="20"/>
              </w:rPr>
              <w:t>ncorporation</w:t>
            </w:r>
          </w:p>
          <w:p w14:paraId="0DEF61DB" w14:textId="77A105A5" w:rsidR="007461BD" w:rsidRPr="00EB55C4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 xml:space="preserve">-Trade License </w:t>
            </w:r>
          </w:p>
          <w:p w14:paraId="3389D358" w14:textId="410CFB3E" w:rsidR="007461BD" w:rsidRPr="00EB55C4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 xml:space="preserve">-VAT and Tax </w:t>
            </w:r>
            <w:r w:rsidR="00812E7A" w:rsidRPr="00EB55C4">
              <w:rPr>
                <w:sz w:val="20"/>
                <w:szCs w:val="20"/>
              </w:rPr>
              <w:t>C</w:t>
            </w:r>
            <w:r w:rsidRPr="00EB55C4">
              <w:rPr>
                <w:sz w:val="20"/>
                <w:szCs w:val="20"/>
              </w:rPr>
              <w:t>ertificates</w:t>
            </w:r>
          </w:p>
          <w:p w14:paraId="4C5009BD" w14:textId="3197C2E3" w:rsidR="007461BD" w:rsidRPr="00F31905" w:rsidRDefault="007461BD" w:rsidP="00F31905">
            <w:pPr>
              <w:ind w:left="360"/>
              <w:contextualSpacing/>
              <w:rPr>
                <w:sz w:val="20"/>
                <w:szCs w:val="20"/>
              </w:rPr>
            </w:pPr>
            <w:r w:rsidRPr="00EB55C4">
              <w:rPr>
                <w:sz w:val="20"/>
                <w:szCs w:val="20"/>
              </w:rPr>
              <w:t>(</w:t>
            </w:r>
            <w:r w:rsidR="00F31905">
              <w:rPr>
                <w:sz w:val="20"/>
                <w:szCs w:val="20"/>
              </w:rPr>
              <w:t>attach copies of documents</w:t>
            </w:r>
            <w:r w:rsidRPr="00EB55C4">
              <w:rPr>
                <w:sz w:val="20"/>
                <w:szCs w:val="20"/>
              </w:rPr>
              <w:t>)</w:t>
            </w:r>
          </w:p>
        </w:tc>
        <w:tc>
          <w:tcPr>
            <w:tcW w:w="4843" w:type="dxa"/>
          </w:tcPr>
          <w:p w14:paraId="35928090" w14:textId="77777777" w:rsidR="007461BD" w:rsidRPr="00EB55C4" w:rsidRDefault="007461BD" w:rsidP="007461BD">
            <w:pPr>
              <w:ind w:left="720"/>
              <w:contextualSpacing/>
              <w:rPr>
                <w:b/>
                <w:bCs/>
                <w:sz w:val="20"/>
                <w:szCs w:val="20"/>
              </w:rPr>
            </w:pPr>
          </w:p>
        </w:tc>
      </w:tr>
      <w:tr w:rsidR="007461BD" w:rsidRPr="00EB55C4" w14:paraId="3F5270AE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1C443E1A" w14:textId="4E718B5E" w:rsidR="007461BD" w:rsidRPr="00F31905" w:rsidRDefault="004D0915" w:rsidP="004D091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</w:t>
            </w:r>
            <w:r w:rsidR="007461BD" w:rsidRPr="00EB55C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you</w:t>
            </w:r>
            <w:r w:rsidR="007461BD" w:rsidRPr="00EB55C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ensure availability of land for the proposed project</w:t>
            </w:r>
            <w:r w:rsidR="007461BD" w:rsidRPr="00EB55C4">
              <w:rPr>
                <w:b/>
                <w:bCs/>
                <w:sz w:val="24"/>
                <w:szCs w:val="24"/>
              </w:rPr>
              <w:t>?</w:t>
            </w:r>
            <w:r w:rsidR="00342371">
              <w:rPr>
                <w:b/>
                <w:bCs/>
                <w:sz w:val="24"/>
                <w:szCs w:val="24"/>
              </w:rPr>
              <w:t xml:space="preserve"> </w:t>
            </w:r>
            <w:r w:rsidR="00342371">
              <w:rPr>
                <w:bCs/>
                <w:i/>
                <w:sz w:val="24"/>
                <w:szCs w:val="24"/>
              </w:rPr>
              <w:t>[Submit a j</w:t>
            </w:r>
            <w:r w:rsidR="00342371" w:rsidRPr="00342371">
              <w:rPr>
                <w:bCs/>
                <w:i/>
                <w:sz w:val="24"/>
                <w:szCs w:val="24"/>
              </w:rPr>
              <w:t>oint declaration from all the me</w:t>
            </w:r>
            <w:r w:rsidR="00342371">
              <w:rPr>
                <w:bCs/>
                <w:i/>
                <w:sz w:val="24"/>
                <w:szCs w:val="24"/>
              </w:rPr>
              <w:t>mbers of cluster]</w:t>
            </w:r>
          </w:p>
        </w:tc>
        <w:tc>
          <w:tcPr>
            <w:tcW w:w="4843" w:type="dxa"/>
          </w:tcPr>
          <w:p w14:paraId="010F3434" w14:textId="56ECD620" w:rsidR="007461BD" w:rsidRPr="00EB55C4" w:rsidRDefault="00342371" w:rsidP="00342371">
            <w:pPr>
              <w:spacing w:after="240" w:line="288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  <w:tr w:rsidR="00222BF0" w:rsidRPr="00EB55C4" w14:paraId="3B547707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60804113" w14:textId="02236626" w:rsidR="00222BF0" w:rsidRDefault="00222BF0" w:rsidP="004D091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Are all the cluster members categorized as MSME?</w:t>
            </w:r>
          </w:p>
        </w:tc>
        <w:tc>
          <w:tcPr>
            <w:tcW w:w="4843" w:type="dxa"/>
          </w:tcPr>
          <w:p w14:paraId="334D6625" w14:textId="63326900" w:rsidR="00222BF0" w:rsidRDefault="00222BF0" w:rsidP="00342371">
            <w:pPr>
              <w:spacing w:after="240" w:line="288" w:lineRule="auto"/>
              <w:contextualSpacing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  <w:tr w:rsidR="007461BD" w:rsidRPr="00EB55C4" w14:paraId="2CCA5BF1" w14:textId="77777777" w:rsidTr="00D6501A">
        <w:tc>
          <w:tcPr>
            <w:tcW w:w="4508" w:type="dxa"/>
            <w:shd w:val="clear" w:color="auto" w:fill="D9E2F3" w:themeFill="accent1" w:themeFillTint="33"/>
          </w:tcPr>
          <w:p w14:paraId="7CF94E82" w14:textId="44659496" w:rsidR="007461BD" w:rsidRPr="00EB55C4" w:rsidRDefault="00222BF0" w:rsidP="00E77F2F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Include a</w:t>
            </w:r>
            <w:r w:rsidR="00F31905">
              <w:rPr>
                <w:b/>
                <w:bCs/>
                <w:sz w:val="24"/>
                <w:szCs w:val="24"/>
              </w:rPr>
              <w:t>ny other relevant information</w:t>
            </w:r>
          </w:p>
          <w:p w14:paraId="3CCC98B9" w14:textId="0434E9C8" w:rsidR="00503528" w:rsidRPr="00EB55C4" w:rsidRDefault="00503528" w:rsidP="00503528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43" w:type="dxa"/>
          </w:tcPr>
          <w:p w14:paraId="100BB924" w14:textId="77777777" w:rsidR="007461BD" w:rsidRPr="00EB55C4" w:rsidRDefault="007461BD" w:rsidP="007461BD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bookmarkEnd w:id="4"/>
    </w:tbl>
    <w:p w14:paraId="0FF9769B" w14:textId="0E552015" w:rsidR="00384CA3" w:rsidRPr="00EB55C4" w:rsidRDefault="00384CA3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95"/>
        <w:gridCol w:w="4856"/>
      </w:tblGrid>
      <w:tr w:rsidR="00B25604" w:rsidRPr="00EB55C4" w14:paraId="642C700D" w14:textId="77777777" w:rsidTr="004F2DAB">
        <w:tc>
          <w:tcPr>
            <w:tcW w:w="9351" w:type="dxa"/>
            <w:gridSpan w:val="2"/>
            <w:shd w:val="clear" w:color="auto" w:fill="B4C6E7" w:themeFill="accent1" w:themeFillTint="66"/>
          </w:tcPr>
          <w:p w14:paraId="3C8F7684" w14:textId="6BF33431" w:rsidR="006B6E95" w:rsidRPr="00EB55C4" w:rsidRDefault="006A41CD" w:rsidP="006A41CD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56368255"/>
            <w:r w:rsidRPr="00EB55C4">
              <w:rPr>
                <w:b/>
                <w:bCs/>
                <w:sz w:val="24"/>
                <w:szCs w:val="24"/>
              </w:rPr>
              <w:br/>
            </w:r>
            <w:r w:rsidR="006B6E95" w:rsidRPr="00EB55C4">
              <w:rPr>
                <w:b/>
                <w:bCs/>
                <w:sz w:val="24"/>
                <w:szCs w:val="24"/>
              </w:rPr>
              <w:t>Part-</w:t>
            </w:r>
            <w:r w:rsidR="00BD08BE">
              <w:rPr>
                <w:b/>
                <w:bCs/>
                <w:sz w:val="24"/>
                <w:szCs w:val="24"/>
              </w:rPr>
              <w:t>III</w:t>
            </w:r>
            <w:r w:rsidR="006B6E95" w:rsidRPr="00EB55C4">
              <w:rPr>
                <w:b/>
                <w:bCs/>
                <w:sz w:val="24"/>
                <w:szCs w:val="24"/>
              </w:rPr>
              <w:t xml:space="preserve">: </w:t>
            </w:r>
            <w:r w:rsidR="0095337A" w:rsidRPr="00EB55C4">
              <w:rPr>
                <w:b/>
                <w:bCs/>
                <w:sz w:val="24"/>
                <w:szCs w:val="24"/>
              </w:rPr>
              <w:t>Proposed Project Information</w:t>
            </w:r>
          </w:p>
          <w:p w14:paraId="1449897E" w14:textId="018E7DA7" w:rsidR="00B25604" w:rsidRPr="00EB55C4" w:rsidRDefault="00B25604" w:rsidP="006E586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A054A" w:rsidRPr="00EB55C4" w14:paraId="23D782E2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71E2FB9D" w14:textId="6271D78B" w:rsidR="006A054A" w:rsidRPr="00EB55C4" w:rsidRDefault="006A054A" w:rsidP="00292A62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56" w:type="dxa"/>
          </w:tcPr>
          <w:p w14:paraId="2BDBA1B6" w14:textId="18062E7E" w:rsidR="00CA39A1" w:rsidRPr="00EB55C4" w:rsidRDefault="00CA39A1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bookmarkEnd w:id="5"/>
      <w:tr w:rsidR="006A054A" w:rsidRPr="00EB55C4" w14:paraId="31FD414F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171EFD90" w14:textId="408D847B" w:rsidR="006A054A" w:rsidRPr="00222BF0" w:rsidRDefault="006A054A" w:rsidP="006A054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Project Location</w:t>
            </w:r>
            <w:r w:rsidR="002729B4" w:rsidRPr="00222BF0">
              <w:rPr>
                <w:i/>
                <w:sz w:val="20"/>
                <w:szCs w:val="20"/>
              </w:rPr>
              <w:br/>
            </w:r>
            <w:r w:rsidR="00222BF0" w:rsidRPr="00222BF0">
              <w:rPr>
                <w:i/>
                <w:sz w:val="20"/>
                <w:szCs w:val="20"/>
              </w:rPr>
              <w:t>(Coordinates, M</w:t>
            </w:r>
            <w:r w:rsidRPr="00222BF0">
              <w:rPr>
                <w:i/>
                <w:sz w:val="20"/>
                <w:szCs w:val="20"/>
              </w:rPr>
              <w:t xml:space="preserve">ap, address, land details </w:t>
            </w:r>
            <w:proofErr w:type="spellStart"/>
            <w:r w:rsidRPr="00222BF0">
              <w:rPr>
                <w:i/>
                <w:sz w:val="20"/>
                <w:szCs w:val="20"/>
              </w:rPr>
              <w:t>etc</w:t>
            </w:r>
            <w:proofErr w:type="spellEnd"/>
            <w:r w:rsidRPr="00222BF0">
              <w:rPr>
                <w:i/>
                <w:sz w:val="20"/>
                <w:szCs w:val="20"/>
              </w:rPr>
              <w:t>)</w:t>
            </w:r>
          </w:p>
          <w:p w14:paraId="7FBFE7D8" w14:textId="615D93F4" w:rsidR="006A054A" w:rsidRPr="00EB55C4" w:rsidRDefault="006A054A" w:rsidP="00292A62">
            <w:pPr>
              <w:rPr>
                <w:bCs/>
                <w:i/>
                <w:sz w:val="20"/>
                <w:szCs w:val="20"/>
              </w:rPr>
            </w:pPr>
            <w:r w:rsidRPr="00EB55C4">
              <w:rPr>
                <w:bCs/>
                <w:i/>
                <w:sz w:val="20"/>
                <w:szCs w:val="20"/>
              </w:rPr>
              <w:t>Please prov</w:t>
            </w:r>
            <w:r w:rsidR="00222BF0">
              <w:rPr>
                <w:bCs/>
                <w:i/>
                <w:sz w:val="20"/>
                <w:szCs w:val="20"/>
              </w:rPr>
              <w:t>ide relevant</w:t>
            </w:r>
            <w:r w:rsidRPr="00EB55C4">
              <w:rPr>
                <w:bCs/>
                <w:i/>
                <w:sz w:val="20"/>
                <w:szCs w:val="20"/>
              </w:rPr>
              <w:t xml:space="preserve"> Dag no. </w:t>
            </w:r>
            <w:proofErr w:type="spellStart"/>
            <w:r w:rsidRPr="00EB55C4">
              <w:rPr>
                <w:bCs/>
                <w:i/>
                <w:sz w:val="20"/>
                <w:szCs w:val="20"/>
              </w:rPr>
              <w:t>Khotian</w:t>
            </w:r>
            <w:proofErr w:type="spellEnd"/>
            <w:r w:rsidRPr="00EB55C4">
              <w:rPr>
                <w:bCs/>
                <w:i/>
                <w:sz w:val="20"/>
                <w:szCs w:val="20"/>
              </w:rPr>
              <w:t xml:space="preserve"> no. Mouza map</w:t>
            </w:r>
          </w:p>
          <w:p w14:paraId="2512B84A" w14:textId="02C94DF2" w:rsidR="00576BAC" w:rsidRPr="00EB55C4" w:rsidRDefault="00576BAC" w:rsidP="00292A6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56" w:type="dxa"/>
          </w:tcPr>
          <w:p w14:paraId="5A34ADD2" w14:textId="77777777" w:rsidR="006A054A" w:rsidRPr="00EB55C4" w:rsidRDefault="006A054A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6A054A" w:rsidRPr="00EB55C4" w14:paraId="02F7D0DE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527C366B" w14:textId="19F933F2" w:rsidR="00576BAC" w:rsidRPr="00F31905" w:rsidRDefault="006A054A" w:rsidP="00576BA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 xml:space="preserve">Project Type </w:t>
            </w:r>
            <w:r w:rsidR="002729B4" w:rsidRPr="00F31905">
              <w:rPr>
                <w:i/>
                <w:sz w:val="20"/>
                <w:szCs w:val="20"/>
              </w:rPr>
              <w:br/>
            </w:r>
            <w:r w:rsidRPr="00F31905">
              <w:rPr>
                <w:i/>
                <w:sz w:val="20"/>
                <w:szCs w:val="20"/>
              </w:rPr>
              <w:t>(</w:t>
            </w:r>
            <w:r w:rsidR="006A41CD" w:rsidRPr="00F31905">
              <w:rPr>
                <w:i/>
                <w:sz w:val="20"/>
                <w:szCs w:val="20"/>
              </w:rPr>
              <w:t>I</w:t>
            </w:r>
            <w:r w:rsidRPr="00F31905">
              <w:rPr>
                <w:i/>
                <w:sz w:val="20"/>
                <w:szCs w:val="20"/>
              </w:rPr>
              <w:t>mprovement, new development, extension etc.)</w:t>
            </w:r>
          </w:p>
        </w:tc>
        <w:tc>
          <w:tcPr>
            <w:tcW w:w="4856" w:type="dxa"/>
          </w:tcPr>
          <w:p w14:paraId="02409745" w14:textId="77777777" w:rsidR="006A054A" w:rsidRPr="00EB55C4" w:rsidRDefault="006A054A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222BF0" w:rsidRPr="00EB55C4" w14:paraId="61A992A2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434537DC" w14:textId="3D5D087F" w:rsidR="00222BF0" w:rsidRPr="00222BF0" w:rsidRDefault="00222BF0" w:rsidP="00576BA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  <w:r>
              <w:rPr>
                <w:bCs/>
                <w:i/>
                <w:sz w:val="24"/>
                <w:szCs w:val="24"/>
              </w:rPr>
              <w:t xml:space="preserve"> (narrative description of the </w:t>
            </w:r>
            <w:r w:rsidR="000364A6">
              <w:rPr>
                <w:bCs/>
                <w:i/>
                <w:sz w:val="24"/>
                <w:szCs w:val="24"/>
              </w:rPr>
              <w:t xml:space="preserve">proposed </w:t>
            </w:r>
            <w:r>
              <w:rPr>
                <w:bCs/>
                <w:i/>
                <w:sz w:val="24"/>
                <w:szCs w:val="24"/>
              </w:rPr>
              <w:t>project)</w:t>
            </w:r>
          </w:p>
          <w:p w14:paraId="155C8E00" w14:textId="12A0F0DE" w:rsidR="00222BF0" w:rsidRPr="00EB55C4" w:rsidRDefault="00222BF0" w:rsidP="00222BF0">
            <w:pPr>
              <w:pStyle w:val="ListParagraph"/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14:paraId="1AC0632E" w14:textId="77777777" w:rsidR="00222BF0" w:rsidRPr="00EB55C4" w:rsidRDefault="00222BF0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6A054A" w:rsidRPr="00EB55C4" w14:paraId="5B1B3BEA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44BA5330" w14:textId="112F115E" w:rsidR="006A054A" w:rsidRPr="00EB55C4" w:rsidRDefault="009C3512" w:rsidP="00576BA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4856" w:type="dxa"/>
          </w:tcPr>
          <w:p w14:paraId="3B1621CB" w14:textId="77777777" w:rsidR="006A054A" w:rsidRPr="00EB55C4" w:rsidRDefault="006A054A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576BAC" w:rsidRPr="00EB55C4" w14:paraId="124D6278" w14:textId="77777777" w:rsidTr="009C3512">
        <w:tc>
          <w:tcPr>
            <w:tcW w:w="4495" w:type="dxa"/>
            <w:shd w:val="clear" w:color="auto" w:fill="FFFFFF" w:themeFill="background1"/>
          </w:tcPr>
          <w:p w14:paraId="094ACC44" w14:textId="74D9CECE" w:rsidR="00576BAC" w:rsidRPr="009A4E7A" w:rsidRDefault="004F2DAB" w:rsidP="00222BF0">
            <w:pPr>
              <w:rPr>
                <w:bCs/>
                <w:sz w:val="24"/>
                <w:szCs w:val="24"/>
              </w:rPr>
            </w:pPr>
            <w:r w:rsidRPr="004F2DAB">
              <w:rPr>
                <w:bCs/>
                <w:sz w:val="24"/>
                <w:szCs w:val="24"/>
              </w:rPr>
              <w:t>Quantitative details</w:t>
            </w:r>
            <w:r w:rsidR="002A43B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2A43BE">
              <w:rPr>
                <w:bCs/>
                <w:sz w:val="24"/>
                <w:szCs w:val="24"/>
              </w:rPr>
              <w:t>eg.</w:t>
            </w:r>
            <w:proofErr w:type="spellEnd"/>
            <w:r w:rsidR="002A43BE">
              <w:rPr>
                <w:bCs/>
                <w:sz w:val="24"/>
                <w:szCs w:val="24"/>
              </w:rPr>
              <w:t xml:space="preserve"> </w:t>
            </w:r>
            <w:r w:rsidRPr="004F2DAB">
              <w:rPr>
                <w:bCs/>
                <w:sz w:val="24"/>
                <w:szCs w:val="24"/>
              </w:rPr>
              <w:t>size, capacity, volume, footprint</w:t>
            </w:r>
            <w:r w:rsidR="00222BF0">
              <w:rPr>
                <w:bCs/>
                <w:sz w:val="24"/>
                <w:szCs w:val="24"/>
              </w:rPr>
              <w:t>,</w:t>
            </w:r>
            <w:r w:rsidRPr="004F2DAB">
              <w:rPr>
                <w:bCs/>
                <w:sz w:val="24"/>
                <w:szCs w:val="24"/>
              </w:rPr>
              <w:t xml:space="preserve"> etc.</w:t>
            </w:r>
            <w:r w:rsidR="002A43BE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4856" w:type="dxa"/>
          </w:tcPr>
          <w:p w14:paraId="158B0BB9" w14:textId="77777777" w:rsidR="00576BAC" w:rsidRPr="00EB55C4" w:rsidRDefault="00576BAC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528BF9F" w14:textId="77777777" w:rsidTr="009C3512">
        <w:tc>
          <w:tcPr>
            <w:tcW w:w="4495" w:type="dxa"/>
            <w:shd w:val="clear" w:color="auto" w:fill="FFFFFF" w:themeFill="background1"/>
          </w:tcPr>
          <w:p w14:paraId="49A3C926" w14:textId="48F79238" w:rsidR="009C3512" w:rsidRPr="004F2DAB" w:rsidRDefault="001607FC" w:rsidP="00576BA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="009C3512">
              <w:rPr>
                <w:bCs/>
                <w:sz w:val="24"/>
                <w:szCs w:val="24"/>
              </w:rPr>
              <w:t>xisting site condition/ Land use</w:t>
            </w:r>
          </w:p>
        </w:tc>
        <w:tc>
          <w:tcPr>
            <w:tcW w:w="4856" w:type="dxa"/>
          </w:tcPr>
          <w:p w14:paraId="2B688E53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94C0294" w14:textId="55B4B70D" w:rsidTr="009C3512">
        <w:tc>
          <w:tcPr>
            <w:tcW w:w="4495" w:type="dxa"/>
            <w:shd w:val="clear" w:color="auto" w:fill="FFFFFF" w:themeFill="background1"/>
          </w:tcPr>
          <w:p w14:paraId="3DFE8BF5" w14:textId="0F13DB45" w:rsidR="004F2DAB" w:rsidRPr="009A4E7A" w:rsidRDefault="009C3512" w:rsidP="006A054A">
            <w:pPr>
              <w:spacing w:after="240" w:line="28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u</w:t>
            </w:r>
            <w:r w:rsidR="009A4E7A">
              <w:rPr>
                <w:sz w:val="24"/>
                <w:szCs w:val="24"/>
              </w:rPr>
              <w:t xml:space="preserve">tilities </w:t>
            </w:r>
            <w:r>
              <w:rPr>
                <w:sz w:val="24"/>
                <w:szCs w:val="24"/>
              </w:rPr>
              <w:t>at site (Water, Electricity, S</w:t>
            </w:r>
            <w:r w:rsidR="009A4E7A">
              <w:rPr>
                <w:sz w:val="24"/>
                <w:szCs w:val="24"/>
              </w:rPr>
              <w:t>ewerage etc.)</w:t>
            </w:r>
          </w:p>
        </w:tc>
        <w:tc>
          <w:tcPr>
            <w:tcW w:w="4856" w:type="dxa"/>
            <w:shd w:val="clear" w:color="auto" w:fill="FFFFFF" w:themeFill="background1"/>
          </w:tcPr>
          <w:p w14:paraId="10DF4072" w14:textId="77777777" w:rsidR="004F2DAB" w:rsidRPr="00EB55C4" w:rsidRDefault="004F2DAB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384ED6EE" w14:textId="4A8C2134" w:rsidTr="009C3512">
        <w:tc>
          <w:tcPr>
            <w:tcW w:w="4495" w:type="dxa"/>
            <w:shd w:val="clear" w:color="auto" w:fill="FFFFFF" w:themeFill="background1"/>
          </w:tcPr>
          <w:p w14:paraId="75B83ED1" w14:textId="0822F007" w:rsidR="009C3512" w:rsidRPr="009A4E7A" w:rsidRDefault="009C3512" w:rsidP="009C3512">
            <w:pPr>
              <w:spacing w:after="240" w:line="28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Connectivity (Road access, Telecom,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856" w:type="dxa"/>
            <w:shd w:val="clear" w:color="auto" w:fill="FFFFFF" w:themeFill="background1"/>
          </w:tcPr>
          <w:p w14:paraId="7CE2B6A2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0070DCD9" w14:textId="77777777" w:rsidTr="009C3512">
        <w:tc>
          <w:tcPr>
            <w:tcW w:w="4495" w:type="dxa"/>
            <w:shd w:val="clear" w:color="auto" w:fill="FFFFFF" w:themeFill="background1"/>
          </w:tcPr>
          <w:p w14:paraId="7FCA9546" w14:textId="3F5EEC33" w:rsidR="009C3512" w:rsidRDefault="009C3512" w:rsidP="009C3512">
            <w:pPr>
              <w:spacing w:after="240" w:line="288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Nearby Facilities (Fire Service Stations, </w:t>
            </w:r>
            <w:r w:rsidRPr="00EB55C4">
              <w:rPr>
                <w:sz w:val="24"/>
                <w:szCs w:val="24"/>
              </w:rPr>
              <w:t>Power supply systems</w:t>
            </w:r>
            <w:r>
              <w:rPr>
                <w:sz w:val="24"/>
                <w:szCs w:val="24"/>
              </w:rPr>
              <w:t xml:space="preserve">, </w:t>
            </w:r>
            <w:r w:rsidRPr="00EB55C4">
              <w:rPr>
                <w:sz w:val="24"/>
              </w:rPr>
              <w:t>Solid waste</w:t>
            </w:r>
            <w:r>
              <w:rPr>
                <w:sz w:val="24"/>
              </w:rPr>
              <w:t xml:space="preserve"> facilities, W</w:t>
            </w:r>
            <w:r w:rsidRPr="00EB55C4">
              <w:rPr>
                <w:sz w:val="24"/>
              </w:rPr>
              <w:t>arehouses</w:t>
            </w:r>
            <w:r>
              <w:rPr>
                <w:sz w:val="24"/>
              </w:rPr>
              <w:t xml:space="preserve"> etc.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4856" w:type="dxa"/>
            <w:shd w:val="clear" w:color="auto" w:fill="FFFFFF" w:themeFill="background1"/>
          </w:tcPr>
          <w:p w14:paraId="19CD9F9C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5E04C76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14595761" w14:textId="77777777" w:rsidR="00B02361" w:rsidRPr="00EB55C4" w:rsidRDefault="00B02361" w:rsidP="00B0236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>Project Implementation</w:t>
            </w:r>
          </w:p>
          <w:p w14:paraId="6966FAE9" w14:textId="351BD045" w:rsidR="00B02361" w:rsidRPr="00B02361" w:rsidRDefault="00B02361" w:rsidP="00B023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(describe any management and resource support the Applicant will provide in implementation)</w:t>
            </w:r>
          </w:p>
        </w:tc>
        <w:tc>
          <w:tcPr>
            <w:tcW w:w="4856" w:type="dxa"/>
            <w:shd w:val="clear" w:color="auto" w:fill="FFFFFF" w:themeFill="background1"/>
          </w:tcPr>
          <w:p w14:paraId="2EB4B714" w14:textId="77777777" w:rsidR="009C3512" w:rsidRPr="00EB55C4" w:rsidRDefault="009C3512" w:rsidP="006A054A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602E6781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13855C87" w14:textId="4F6472FA" w:rsidR="009C3512" w:rsidRPr="00EB55C4" w:rsidRDefault="009C3512" w:rsidP="009B5E9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lastRenderedPageBreak/>
              <w:t xml:space="preserve">Project </w:t>
            </w:r>
            <w:r w:rsidR="000364A6">
              <w:rPr>
                <w:b/>
                <w:bCs/>
                <w:sz w:val="24"/>
                <w:szCs w:val="24"/>
              </w:rPr>
              <w:t>Readiness</w:t>
            </w:r>
          </w:p>
          <w:p w14:paraId="796D48BF" w14:textId="7AF2C63B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56" w:type="dxa"/>
          </w:tcPr>
          <w:p w14:paraId="3390BCD5" w14:textId="68403F78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  <w:r w:rsidRPr="00EB55C4">
              <w:rPr>
                <w:b/>
                <w:bCs/>
                <w:sz w:val="24"/>
                <w:szCs w:val="24"/>
              </w:rPr>
              <w:t xml:space="preserve">Do you have any of </w:t>
            </w:r>
            <w:r>
              <w:rPr>
                <w:b/>
                <w:bCs/>
                <w:sz w:val="24"/>
                <w:szCs w:val="24"/>
              </w:rPr>
              <w:t>these</w:t>
            </w:r>
            <w:r w:rsidRPr="00EB55C4">
              <w:rPr>
                <w:b/>
                <w:bCs/>
                <w:sz w:val="24"/>
                <w:szCs w:val="24"/>
              </w:rPr>
              <w:t xml:space="preserve"> available?</w:t>
            </w:r>
          </w:p>
          <w:p w14:paraId="5B0D4227" w14:textId="59ED95A1" w:rsidR="009C3512" w:rsidRPr="00EB55C4" w:rsidRDefault="009C3512" w:rsidP="006A41CD">
            <w:pPr>
              <w:rPr>
                <w:iCs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t>(If yes, please tick)</w:t>
            </w:r>
            <w:r w:rsidRPr="00EB55C4">
              <w:rPr>
                <w:i/>
                <w:sz w:val="20"/>
                <w:szCs w:val="20"/>
              </w:rPr>
              <w:br/>
            </w:r>
          </w:p>
          <w:p w14:paraId="15456E31" w14:textId="539863D9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 xml:space="preserve">Detailed Project </w:t>
            </w:r>
            <w:r>
              <w:rPr>
                <w:iCs/>
                <w:sz w:val="24"/>
                <w:szCs w:val="24"/>
              </w:rPr>
              <w:t>Scope</w:t>
            </w:r>
          </w:p>
          <w:p w14:paraId="64C56AE3" w14:textId="183B5E24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Technical Study/Design</w:t>
            </w:r>
          </w:p>
          <w:p w14:paraId="45FE59DA" w14:textId="38974A8B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Feasibility Study</w:t>
            </w:r>
          </w:p>
          <w:p w14:paraId="66C20836" w14:textId="1B1BFBD4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Economic /Financial Analysis</w:t>
            </w:r>
          </w:p>
          <w:p w14:paraId="1CDC8E80" w14:textId="26709515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Environmental Impact Assessment</w:t>
            </w:r>
          </w:p>
          <w:p w14:paraId="3650EA52" w14:textId="1D638ED5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</w:t>
            </w:r>
            <w:r w:rsidRPr="00EB55C4">
              <w:rPr>
                <w:iCs/>
                <w:sz w:val="24"/>
                <w:szCs w:val="24"/>
              </w:rPr>
              <w:t>Social Impact Assessment</w:t>
            </w:r>
          </w:p>
          <w:p w14:paraId="0F6B3648" w14:textId="1F138A91" w:rsidR="009C3512" w:rsidRPr="00EB55C4" w:rsidRDefault="009C3512" w:rsidP="006A41CD">
            <w:pPr>
              <w:rPr>
                <w:bCs/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Pr="00EB55C4">
              <w:rPr>
                <w:bCs/>
                <w:iCs/>
                <w:sz w:val="24"/>
                <w:szCs w:val="24"/>
              </w:rPr>
              <w:t xml:space="preserve"> Clearance </w:t>
            </w:r>
            <w:r>
              <w:rPr>
                <w:bCs/>
                <w:iCs/>
                <w:sz w:val="24"/>
                <w:szCs w:val="24"/>
              </w:rPr>
              <w:t>from appropriate Local and National authorities</w:t>
            </w:r>
          </w:p>
          <w:p w14:paraId="517E32D4" w14:textId="034E74CD" w:rsidR="009C3512" w:rsidRPr="00EB55C4" w:rsidRDefault="009C3512" w:rsidP="006A41CD">
            <w:pPr>
              <w:rPr>
                <w:iCs/>
                <w:sz w:val="24"/>
                <w:szCs w:val="24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 w:rsidR="000364A6">
              <w:rPr>
                <w:bCs/>
                <w:iCs/>
                <w:sz w:val="24"/>
                <w:szCs w:val="24"/>
              </w:rPr>
              <w:t xml:space="preserve"> Environmental Clearance</w:t>
            </w:r>
            <w:r w:rsidRPr="00EB55C4">
              <w:rPr>
                <w:bCs/>
                <w:iCs/>
                <w:sz w:val="24"/>
                <w:szCs w:val="24"/>
              </w:rPr>
              <w:t xml:space="preserve"> Certificate</w:t>
            </w:r>
          </w:p>
          <w:p w14:paraId="708CAF4F" w14:textId="593A2806" w:rsidR="009C3512" w:rsidRPr="00EB55C4" w:rsidRDefault="009C3512" w:rsidP="006A41CD">
            <w:pPr>
              <w:spacing w:after="240" w:line="288" w:lineRule="auto"/>
              <w:contextualSpacing/>
              <w:rPr>
                <w:b/>
                <w:bCs/>
                <w:sz w:val="28"/>
                <w:szCs w:val="28"/>
              </w:rPr>
            </w:pPr>
          </w:p>
        </w:tc>
      </w:tr>
      <w:tr w:rsidR="009C3512" w:rsidRPr="00EB55C4" w14:paraId="30021D40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590C0CCC" w14:textId="6E62332D" w:rsidR="009C3512" w:rsidRPr="00B02361" w:rsidRDefault="00B02361" w:rsidP="006A41CD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 Project i</w:t>
            </w:r>
            <w:r w:rsidRPr="00BD08BE">
              <w:rPr>
                <w:b/>
                <w:bCs/>
                <w:sz w:val="24"/>
                <w:szCs w:val="24"/>
              </w:rPr>
              <w:t>mplementation</w:t>
            </w:r>
            <w:r>
              <w:rPr>
                <w:b/>
                <w:bCs/>
                <w:sz w:val="24"/>
                <w:szCs w:val="24"/>
              </w:rPr>
              <w:t xml:space="preserve"> period</w:t>
            </w:r>
            <w:r w:rsidR="009C3512" w:rsidRPr="00EB55C4">
              <w:rPr>
                <w:i/>
              </w:rPr>
              <w:br/>
            </w:r>
          </w:p>
        </w:tc>
        <w:tc>
          <w:tcPr>
            <w:tcW w:w="4856" w:type="dxa"/>
          </w:tcPr>
          <w:p w14:paraId="591035EB" w14:textId="77777777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</w:p>
          <w:p w14:paraId="3E53CD92" w14:textId="4930328D" w:rsidR="009C3512" w:rsidRPr="00EB55C4" w:rsidRDefault="009C3512" w:rsidP="006A41C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02361" w:rsidRPr="00EB55C4" w14:paraId="3E6DFCF4" w14:textId="77777777" w:rsidTr="009C3512">
        <w:tc>
          <w:tcPr>
            <w:tcW w:w="4495" w:type="dxa"/>
            <w:shd w:val="clear" w:color="auto" w:fill="D9E2F3" w:themeFill="accent1" w:themeFillTint="33"/>
          </w:tcPr>
          <w:p w14:paraId="79609131" w14:textId="4D363067" w:rsidR="00B02361" w:rsidRDefault="00B02361" w:rsidP="006A41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 Do you have a business model to sustain the project?</w:t>
            </w:r>
          </w:p>
        </w:tc>
        <w:tc>
          <w:tcPr>
            <w:tcW w:w="4856" w:type="dxa"/>
          </w:tcPr>
          <w:p w14:paraId="08AF0C0D" w14:textId="472D246A" w:rsidR="00B02361" w:rsidRPr="00EB55C4" w:rsidRDefault="00B02361" w:rsidP="00B023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</w:tbl>
    <w:p w14:paraId="458F169E" w14:textId="28670EDE" w:rsidR="002729B4" w:rsidRDefault="002729B4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7CA9FBE" w14:textId="77777777" w:rsidR="001607FC" w:rsidRPr="00EB55C4" w:rsidRDefault="001607FC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3145AEB" w14:textId="0B74E297" w:rsidR="00FD7956" w:rsidRPr="00746289" w:rsidRDefault="00FD7956" w:rsidP="00746289">
      <w:pPr>
        <w:pStyle w:val="ListParagraph"/>
        <w:numPr>
          <w:ilvl w:val="0"/>
          <w:numId w:val="15"/>
        </w:numPr>
        <w:spacing w:after="240" w:line="288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74628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Financial Information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1134"/>
        <w:gridCol w:w="1530"/>
        <w:gridCol w:w="1620"/>
        <w:gridCol w:w="1811"/>
      </w:tblGrid>
      <w:tr w:rsidR="00CA39A1" w:rsidRPr="00CA39A1" w14:paraId="55B76F6D" w14:textId="77777777" w:rsidTr="00E52FC8">
        <w:trPr>
          <w:trHeight w:val="283"/>
        </w:trPr>
        <w:tc>
          <w:tcPr>
            <w:tcW w:w="3256" w:type="dxa"/>
            <w:shd w:val="clear" w:color="auto" w:fill="D9E2F3" w:themeFill="accent1" w:themeFillTint="33"/>
            <w:vAlign w:val="center"/>
          </w:tcPr>
          <w:p w14:paraId="2E90D424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Performance/Year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5273A3B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2017</w:t>
            </w:r>
          </w:p>
        </w:tc>
        <w:tc>
          <w:tcPr>
            <w:tcW w:w="1530" w:type="dxa"/>
            <w:shd w:val="clear" w:color="auto" w:fill="D9E2F3" w:themeFill="accent1" w:themeFillTint="33"/>
            <w:vAlign w:val="center"/>
          </w:tcPr>
          <w:p w14:paraId="4CF1920B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2018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6A7C9B11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2019</w:t>
            </w:r>
          </w:p>
        </w:tc>
        <w:tc>
          <w:tcPr>
            <w:tcW w:w="1811" w:type="dxa"/>
            <w:shd w:val="clear" w:color="auto" w:fill="D9E2F3" w:themeFill="accent1" w:themeFillTint="33"/>
            <w:vAlign w:val="center"/>
          </w:tcPr>
          <w:p w14:paraId="4955CAAB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>2020</w:t>
            </w:r>
          </w:p>
          <w:p w14:paraId="7B4CE6BF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  <w:r w:rsidRPr="00CA39A1"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  <w:t xml:space="preserve"> (if available)</w:t>
            </w:r>
          </w:p>
          <w:p w14:paraId="503D2B6A" w14:textId="77777777" w:rsidR="00CA39A1" w:rsidRPr="00CA39A1" w:rsidRDefault="00CA39A1" w:rsidP="00CA3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</w:rPr>
            </w:pPr>
          </w:p>
        </w:tc>
      </w:tr>
      <w:tr w:rsidR="00CA39A1" w:rsidRPr="00CA39A1" w14:paraId="4335BD89" w14:textId="77777777" w:rsidTr="00E52FC8">
        <w:trPr>
          <w:trHeight w:val="20"/>
        </w:trPr>
        <w:tc>
          <w:tcPr>
            <w:tcW w:w="3256" w:type="dxa"/>
            <w:shd w:val="clear" w:color="auto" w:fill="D9E2F3" w:themeFill="accent1" w:themeFillTint="33"/>
          </w:tcPr>
          <w:p w14:paraId="793A9457" w14:textId="5F9AC104" w:rsidR="00CA39A1" w:rsidRPr="00CA39A1" w:rsidRDefault="001607FC" w:rsidP="001607FC">
            <w:pPr>
              <w:spacing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total annual t</w:t>
            </w:r>
            <w:r w:rsidR="00CA39A1" w:rsidRPr="00EB55C4">
              <w:rPr>
                <w:rFonts w:ascii="Times New Roman" w:hAnsi="Times New Roman" w:cs="Times New Roman"/>
                <w:sz w:val="24"/>
                <w:szCs w:val="24"/>
              </w:rPr>
              <w:t>urnover</w:t>
            </w:r>
            <w:r w:rsidR="00892314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F8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firms</w:t>
            </w:r>
            <w:r w:rsidR="00892314">
              <w:rPr>
                <w:rFonts w:ascii="Times New Roman" w:hAnsi="Times New Roman" w:cs="Times New Roman"/>
                <w:sz w:val="24"/>
                <w:szCs w:val="24"/>
              </w:rPr>
              <w:t xml:space="preserve"> represented in this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(BDT/USD)</w:t>
            </w:r>
          </w:p>
        </w:tc>
        <w:tc>
          <w:tcPr>
            <w:tcW w:w="1134" w:type="dxa"/>
            <w:shd w:val="clear" w:color="auto" w:fill="auto"/>
          </w:tcPr>
          <w:p w14:paraId="5759D573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</w:tcPr>
          <w:p w14:paraId="2C5E82C2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40CB081F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shd w:val="clear" w:color="auto" w:fill="auto"/>
          </w:tcPr>
          <w:p w14:paraId="48035737" w14:textId="77777777" w:rsidR="00CA39A1" w:rsidRPr="00CA39A1" w:rsidRDefault="00CA39A1" w:rsidP="00CA39A1">
            <w:pPr>
              <w:spacing w:after="240" w:line="24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62"/>
        <w:gridCol w:w="4394"/>
      </w:tblGrid>
      <w:tr w:rsidR="00BC3694" w:rsidRPr="00BC3694" w14:paraId="6D38E7AB" w14:textId="77777777" w:rsidTr="008C4FEE">
        <w:tc>
          <w:tcPr>
            <w:tcW w:w="4962" w:type="dxa"/>
            <w:shd w:val="clear" w:color="auto" w:fill="D9E2F3" w:themeFill="accent1" w:themeFillTint="33"/>
          </w:tcPr>
          <w:p w14:paraId="3DFDEE9F" w14:textId="646AE3BE" w:rsidR="00BC3694" w:rsidRPr="00BC3694" w:rsidRDefault="00BC3694" w:rsidP="00BC3694">
            <w:pPr>
              <w:rPr>
                <w:b/>
                <w:bCs/>
                <w:sz w:val="24"/>
                <w:szCs w:val="24"/>
              </w:rPr>
            </w:pPr>
            <w:bookmarkStart w:id="6" w:name="_Hlk56377518"/>
            <w:r w:rsidRPr="00EB55C4">
              <w:rPr>
                <w:b/>
                <w:bCs/>
                <w:sz w:val="24"/>
                <w:szCs w:val="24"/>
              </w:rPr>
              <w:br/>
            </w:r>
            <w:r w:rsidRPr="00BC3694">
              <w:rPr>
                <w:b/>
                <w:bCs/>
                <w:sz w:val="24"/>
                <w:szCs w:val="24"/>
              </w:rPr>
              <w:t>Estimated Project Cost</w:t>
            </w:r>
          </w:p>
          <w:p w14:paraId="51B80FAB" w14:textId="50A83233" w:rsidR="00BC3694" w:rsidRPr="00BC3694" w:rsidRDefault="00BC3694" w:rsidP="00BC3694">
            <w:pPr>
              <w:rPr>
                <w:i/>
                <w:sz w:val="20"/>
                <w:szCs w:val="20"/>
              </w:rPr>
            </w:pPr>
            <w:r w:rsidRPr="00BC3694">
              <w:rPr>
                <w:i/>
                <w:sz w:val="20"/>
                <w:szCs w:val="20"/>
              </w:rPr>
              <w:t>If you have a budget breakdown of costs on a spreadsheet, or in some other format, please include this with the</w:t>
            </w:r>
            <w:r w:rsidR="00A04F8D">
              <w:rPr>
                <w:i/>
                <w:sz w:val="20"/>
                <w:szCs w:val="20"/>
              </w:rPr>
              <w:t xml:space="preserve"> application</w:t>
            </w:r>
            <w:r w:rsidRPr="00BC3694">
              <w:rPr>
                <w:i/>
                <w:sz w:val="20"/>
                <w:szCs w:val="20"/>
              </w:rPr>
              <w:t>.</w:t>
            </w:r>
          </w:p>
          <w:p w14:paraId="1D3DFF05" w14:textId="77777777" w:rsidR="00BC3694" w:rsidRPr="00BC3694" w:rsidRDefault="00BC3694" w:rsidP="00BC369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6D2BDE" w14:textId="77777777" w:rsidR="00BC3694" w:rsidRPr="00BC3694" w:rsidRDefault="00BC3694" w:rsidP="00BC3694">
            <w:pPr>
              <w:rPr>
                <w:sz w:val="20"/>
                <w:szCs w:val="20"/>
              </w:rPr>
            </w:pPr>
          </w:p>
        </w:tc>
      </w:tr>
      <w:bookmarkEnd w:id="6"/>
      <w:tr w:rsidR="00BC3694" w:rsidRPr="00BC3694" w14:paraId="2EB50C7F" w14:textId="77777777" w:rsidTr="008C4FEE">
        <w:tc>
          <w:tcPr>
            <w:tcW w:w="4962" w:type="dxa"/>
            <w:shd w:val="clear" w:color="auto" w:fill="D9E2F3" w:themeFill="accent1" w:themeFillTint="33"/>
          </w:tcPr>
          <w:p w14:paraId="79CD8E9F" w14:textId="77777777" w:rsidR="00BC3694" w:rsidRPr="00EB55C4" w:rsidRDefault="00BC3694" w:rsidP="00BC3694">
            <w:pPr>
              <w:rPr>
                <w:b/>
                <w:bCs/>
                <w:sz w:val="24"/>
                <w:szCs w:val="24"/>
              </w:rPr>
            </w:pPr>
          </w:p>
          <w:p w14:paraId="3B1C8D6C" w14:textId="7316388B" w:rsidR="00BC3694" w:rsidRPr="00BC3694" w:rsidRDefault="00BC3694" w:rsidP="00BC3694">
            <w:pPr>
              <w:rPr>
                <w:b/>
                <w:bCs/>
                <w:sz w:val="24"/>
                <w:szCs w:val="24"/>
              </w:rPr>
            </w:pPr>
            <w:r w:rsidRPr="00BC3694">
              <w:rPr>
                <w:b/>
                <w:bCs/>
                <w:sz w:val="24"/>
                <w:szCs w:val="24"/>
              </w:rPr>
              <w:t xml:space="preserve">Sources of Financing </w:t>
            </w:r>
            <w:r w:rsidR="001607FC">
              <w:rPr>
                <w:b/>
                <w:bCs/>
                <w:sz w:val="24"/>
                <w:szCs w:val="24"/>
              </w:rPr>
              <w:t>the Project</w:t>
            </w:r>
          </w:p>
          <w:p w14:paraId="516A3D47" w14:textId="43F9DBF1" w:rsidR="00BC3694" w:rsidRPr="00BC3694" w:rsidRDefault="00BC3694" w:rsidP="00BC3694">
            <w:pPr>
              <w:rPr>
                <w:b/>
                <w:bCs/>
                <w:i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br/>
            </w:r>
            <w:r w:rsidRPr="00BC3694">
              <w:rPr>
                <w:i/>
                <w:sz w:val="20"/>
                <w:szCs w:val="20"/>
              </w:rPr>
              <w:t xml:space="preserve">Use the table to input all sources of funding for the project </w:t>
            </w:r>
          </w:p>
          <w:p w14:paraId="73BDACD9" w14:textId="77777777" w:rsidR="00BC3694" w:rsidRPr="00BC3694" w:rsidRDefault="00BC3694" w:rsidP="00BC369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tbl>
            <w:tblPr>
              <w:tblW w:w="46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275"/>
              <w:gridCol w:w="1338"/>
              <w:gridCol w:w="2011"/>
            </w:tblGrid>
            <w:tr w:rsidR="00BC3694" w:rsidRPr="00BC3694" w14:paraId="29411242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4E9CFBCA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>Source</w:t>
                  </w: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77745111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>Amount</w:t>
                  </w:r>
                </w:p>
                <w:p w14:paraId="4456ED77" w14:textId="77777777" w:rsidR="00BC3694" w:rsidRPr="00500299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</w:pPr>
                  <w:r w:rsidRPr="00500299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[ US$/BDT]</w:t>
                  </w: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55E0C479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 xml:space="preserve">Notes </w:t>
                  </w: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(terms and sources to be detailed)</w:t>
                  </w:r>
                </w:p>
                <w:p w14:paraId="2ADE326C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  <w:tr w:rsidR="00BC3694" w:rsidRPr="00BC3694" w14:paraId="1B2DB8A7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2A6E81AF" w14:textId="55FA0171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  <w:t>PIFIC Funding</w:t>
                  </w: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6C71DA28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66CB2A96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BC3694" w:rsidRPr="00BC3694" w14:paraId="4AB60096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44119152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Bank Loans</w:t>
                  </w:r>
                </w:p>
                <w:p w14:paraId="7100C888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461A1021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70E98C3D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  <w:tr w:rsidR="00BC3694" w:rsidRPr="00BC3694" w14:paraId="65AB2C22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43416138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Own Contribution etc.</w:t>
                  </w: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3E3B7C4F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0B1CA9CF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BC3694" w:rsidRPr="00BC3694" w14:paraId="30CCBEE4" w14:textId="77777777" w:rsidTr="00333A1E">
              <w:trPr>
                <w:cantSplit/>
                <w:trHeight w:val="20"/>
              </w:trPr>
              <w:tc>
                <w:tcPr>
                  <w:tcW w:w="1275" w:type="dxa"/>
                  <w:shd w:val="clear" w:color="auto" w:fill="FFFFFF" w:themeFill="background1"/>
                  <w:vAlign w:val="center"/>
                </w:tcPr>
                <w:p w14:paraId="72C90E8F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  <w:r w:rsidRPr="00BC3694"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  <w:t>Total</w:t>
                  </w:r>
                </w:p>
                <w:p w14:paraId="2640679B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1338" w:type="dxa"/>
                  <w:shd w:val="clear" w:color="auto" w:fill="FFFFFF" w:themeFill="background1"/>
                  <w:vAlign w:val="center"/>
                </w:tcPr>
                <w:p w14:paraId="0FD36F44" w14:textId="77777777" w:rsidR="00BC3694" w:rsidRPr="00BC3694" w:rsidRDefault="00BC3694" w:rsidP="00BC36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  <w:tc>
                <w:tcPr>
                  <w:tcW w:w="2011" w:type="dxa"/>
                  <w:shd w:val="clear" w:color="auto" w:fill="FFFFFF" w:themeFill="background1"/>
                  <w:vAlign w:val="center"/>
                </w:tcPr>
                <w:p w14:paraId="3D6041E5" w14:textId="77777777" w:rsidR="00BC3694" w:rsidRPr="00BC3694" w:rsidRDefault="00BC3694" w:rsidP="00BC369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  <w:color w:val="0D0D0D" w:themeColor="text1" w:themeTint="F2"/>
                      <w:sz w:val="18"/>
                      <w:szCs w:val="18"/>
                    </w:rPr>
                  </w:pPr>
                </w:p>
              </w:tc>
            </w:tr>
          </w:tbl>
          <w:p w14:paraId="39C3FC5B" w14:textId="77777777" w:rsidR="00BC3694" w:rsidRPr="00BC3694" w:rsidRDefault="00BC3694" w:rsidP="00BC3694">
            <w:pPr>
              <w:spacing w:before="60" w:after="60" w:line="288" w:lineRule="auto"/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</w:p>
        </w:tc>
      </w:tr>
    </w:tbl>
    <w:p w14:paraId="454B5EB6" w14:textId="77777777" w:rsidR="00161B0D" w:rsidRDefault="00161B0D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B150C52" w14:textId="77777777" w:rsidR="00C764D5" w:rsidRDefault="00C764D5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971BF01" w14:textId="77777777" w:rsidR="00C764D5" w:rsidRPr="00EB55C4" w:rsidRDefault="00C764D5" w:rsidP="00384CA3">
      <w:pPr>
        <w:spacing w:after="240" w:line="288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7AC79D6" w14:textId="36842D4C" w:rsidR="004F3B19" w:rsidRPr="00333A1E" w:rsidRDefault="0098598B" w:rsidP="004F3B19">
      <w:pPr>
        <w:pStyle w:val="ListParagraph"/>
        <w:numPr>
          <w:ilvl w:val="0"/>
          <w:numId w:val="15"/>
        </w:numPr>
        <w:spacing w:after="240" w:line="288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bookmarkStart w:id="7" w:name="_Hlk56381406"/>
      <w:r w:rsidRPr="0074628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lastRenderedPageBreak/>
        <w:t xml:space="preserve">Project </w:t>
      </w:r>
      <w:r w:rsidR="00BC3694" w:rsidRPr="00746289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 xml:space="preserve">Justification </w:t>
      </w:r>
      <w:bookmarkEnd w:id="7"/>
      <w:r w:rsidR="00333A1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br/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3969"/>
      </w:tblGrid>
      <w:tr w:rsidR="004F3B19" w:rsidRPr="00EB55C4" w14:paraId="7C27F7F9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21066EAE" w14:textId="41303AB5" w:rsidR="004F3B19" w:rsidRPr="00746289" w:rsidRDefault="00FE2781" w:rsidP="0074628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bookmarkStart w:id="8" w:name="_Hlk56381498"/>
            <w:r w:rsidRPr="00746289">
              <w:rPr>
                <w:b/>
                <w:sz w:val="24"/>
                <w:szCs w:val="24"/>
              </w:rPr>
              <w:t>What are the main problems fac</w:t>
            </w:r>
            <w:r w:rsidR="00A04F8D">
              <w:rPr>
                <w:b/>
                <w:sz w:val="24"/>
                <w:szCs w:val="24"/>
              </w:rPr>
              <w:t>ed by your cluster of business</w:t>
            </w:r>
            <w:r w:rsidRPr="00746289">
              <w:rPr>
                <w:b/>
                <w:sz w:val="24"/>
                <w:szCs w:val="24"/>
              </w:rPr>
              <w:t>?</w:t>
            </w:r>
            <w:r w:rsidRPr="00746289">
              <w:rPr>
                <w:b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0ED0D27E" w14:textId="77777777" w:rsidR="004F3B19" w:rsidRPr="00BC3694" w:rsidRDefault="004F3B19" w:rsidP="00E52FC8">
            <w:pPr>
              <w:rPr>
                <w:sz w:val="20"/>
                <w:szCs w:val="20"/>
              </w:rPr>
            </w:pPr>
          </w:p>
        </w:tc>
      </w:tr>
      <w:bookmarkEnd w:id="8"/>
      <w:tr w:rsidR="00FE2781" w:rsidRPr="00EB55C4" w14:paraId="42600455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2EC18A80" w14:textId="2CC70588" w:rsidR="00FE2781" w:rsidRPr="0098598B" w:rsidRDefault="00446170" w:rsidP="00746289">
            <w:pPr>
              <w:pStyle w:val="ListParagraph"/>
              <w:numPr>
                <w:ilvl w:val="0"/>
                <w:numId w:val="16"/>
              </w:numPr>
              <w:rPr>
                <w:b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What c</w:t>
            </w:r>
            <w:r w:rsidR="00FE2781" w:rsidRPr="0098598B">
              <w:rPr>
                <w:b/>
                <w:color w:val="0D0D0D" w:themeColor="text1" w:themeTint="F2"/>
                <w:sz w:val="24"/>
                <w:szCs w:val="24"/>
              </w:rPr>
              <w:t>luster benefits will be realized by the intended project?</w:t>
            </w:r>
            <w:r w:rsidR="00FE2781" w:rsidRPr="0098598B">
              <w:rPr>
                <w:b/>
                <w:color w:val="0D0D0D" w:themeColor="text1" w:themeTint="F2"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51EB13B6" w14:textId="77777777" w:rsidR="00FE2781" w:rsidRPr="00EB55C4" w:rsidRDefault="00FE2781" w:rsidP="00E52FC8">
            <w:pPr>
              <w:rPr>
                <w:sz w:val="20"/>
                <w:szCs w:val="20"/>
              </w:rPr>
            </w:pPr>
          </w:p>
        </w:tc>
      </w:tr>
      <w:tr w:rsidR="001607FC" w:rsidRPr="00EB55C4" w14:paraId="54E67CE6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4CDBC04B" w14:textId="43836A4E" w:rsidR="001607FC" w:rsidRPr="00446170" w:rsidRDefault="001607FC" w:rsidP="00413E8F">
            <w:pPr>
              <w:pStyle w:val="ListParagraph"/>
              <w:numPr>
                <w:ilvl w:val="0"/>
                <w:numId w:val="16"/>
              </w:numPr>
              <w:rPr>
                <w:b/>
                <w:color w:val="0D0D0D" w:themeColor="text1" w:themeTint="F2"/>
                <w:sz w:val="24"/>
                <w:szCs w:val="24"/>
              </w:rPr>
            </w:pPr>
            <w:r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Who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will be</w:t>
            </w:r>
            <w:r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 the users of the project and how many?</w:t>
            </w:r>
          </w:p>
          <w:p w14:paraId="256CE540" w14:textId="72490825" w:rsidR="001607FC" w:rsidRPr="00EB55C4" w:rsidRDefault="001607FC" w:rsidP="00413E8F">
            <w:pPr>
              <w:rPr>
                <w:i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t xml:space="preserve">Who </w:t>
            </w:r>
            <w:r>
              <w:rPr>
                <w:i/>
                <w:sz w:val="20"/>
                <w:szCs w:val="20"/>
              </w:rPr>
              <w:t>will</w:t>
            </w:r>
            <w:r w:rsidR="00A04F8D">
              <w:rPr>
                <w:i/>
                <w:sz w:val="20"/>
                <w:szCs w:val="20"/>
              </w:rPr>
              <w:t xml:space="preserve"> be</w:t>
            </w:r>
            <w:r w:rsidRPr="00EB55C4">
              <w:rPr>
                <w:i/>
                <w:sz w:val="20"/>
                <w:szCs w:val="20"/>
              </w:rPr>
              <w:t xml:space="preserve"> the final users of the project outputs? Indicate how many end-users there will be for the services provided by the project.</w:t>
            </w:r>
          </w:p>
          <w:p w14:paraId="07BE7692" w14:textId="6E481784" w:rsidR="001607FC" w:rsidRPr="001607FC" w:rsidRDefault="001607FC" w:rsidP="00A044F8">
            <w:pPr>
              <w:rPr>
                <w:i/>
                <w:sz w:val="20"/>
                <w:szCs w:val="20"/>
              </w:rPr>
            </w:pPr>
          </w:p>
        </w:tc>
        <w:tc>
          <w:tcPr>
            <w:tcW w:w="3969" w:type="dxa"/>
          </w:tcPr>
          <w:p w14:paraId="30D7766A" w14:textId="77777777" w:rsidR="001607FC" w:rsidRPr="00EB55C4" w:rsidRDefault="001607FC" w:rsidP="00A044F8">
            <w:pPr>
              <w:rPr>
                <w:sz w:val="20"/>
                <w:szCs w:val="20"/>
              </w:rPr>
            </w:pPr>
          </w:p>
        </w:tc>
      </w:tr>
      <w:tr w:rsidR="001607FC" w:rsidRPr="00EB55C4" w14:paraId="369984AF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241F9423" w14:textId="77ACAE88" w:rsidR="001607FC" w:rsidRPr="00EB55C4" w:rsidRDefault="00B02361" w:rsidP="00B02361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Have you considered alternative solutions to your problem? </w:t>
            </w:r>
            <w:r w:rsidR="001607FC"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List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other </w:t>
            </w:r>
            <w:r w:rsidR="001607FC"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options (technical, </w:t>
            </w:r>
            <w:r w:rsidRPr="00DE786C">
              <w:rPr>
                <w:b/>
                <w:color w:val="0D0D0D" w:themeColor="text1" w:themeTint="F2"/>
                <w:sz w:val="24"/>
                <w:szCs w:val="24"/>
              </w:rPr>
              <w:t>organizational</w:t>
            </w:r>
            <w:r w:rsidR="001607FC" w:rsidRPr="00DE786C">
              <w:rPr>
                <w:b/>
                <w:color w:val="0D0D0D" w:themeColor="text1" w:themeTint="F2"/>
                <w:sz w:val="24"/>
                <w:szCs w:val="24"/>
              </w:rPr>
              <w:t xml:space="preserve"> etc.)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and explain why the proposed project is the preferred option</w:t>
            </w:r>
            <w:r w:rsidR="00472FC3">
              <w:rPr>
                <w:b/>
                <w:color w:val="0D0D0D" w:themeColor="text1" w:themeTint="F2"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4FECEA33" w14:textId="77777777" w:rsidR="001607FC" w:rsidRPr="00EB55C4" w:rsidRDefault="001607FC" w:rsidP="00A044F8"/>
          <w:p w14:paraId="4EE18C94" w14:textId="77777777" w:rsidR="001607FC" w:rsidRPr="00EB55C4" w:rsidRDefault="001607FC" w:rsidP="00A044F8"/>
          <w:p w14:paraId="3DDAF2BE" w14:textId="77777777" w:rsidR="001607FC" w:rsidRPr="00EB55C4" w:rsidRDefault="001607FC" w:rsidP="00A044F8"/>
          <w:p w14:paraId="6A82CA58" w14:textId="77777777" w:rsidR="001607FC" w:rsidRPr="00EB55C4" w:rsidRDefault="001607FC" w:rsidP="00A044F8">
            <w:pPr>
              <w:rPr>
                <w:sz w:val="20"/>
                <w:szCs w:val="20"/>
              </w:rPr>
            </w:pPr>
          </w:p>
        </w:tc>
      </w:tr>
      <w:tr w:rsidR="001607FC" w:rsidRPr="00EB55C4" w14:paraId="78CBA96B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76C76602" w14:textId="3A34410D" w:rsidR="001607FC" w:rsidRPr="001607FC" w:rsidRDefault="001607FC" w:rsidP="00E51498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Pr="00DE786C">
              <w:rPr>
                <w:b/>
                <w:bCs/>
                <w:sz w:val="24"/>
                <w:szCs w:val="24"/>
              </w:rPr>
              <w:t xml:space="preserve">rovide information about the impact of the project to the manufacturing, export, production levels etc. </w:t>
            </w:r>
          </w:p>
        </w:tc>
        <w:tc>
          <w:tcPr>
            <w:tcW w:w="3969" w:type="dxa"/>
          </w:tcPr>
          <w:p w14:paraId="3C74169F" w14:textId="77777777" w:rsidR="001607FC" w:rsidRPr="00EB55C4" w:rsidRDefault="001607FC" w:rsidP="00E51498"/>
          <w:p w14:paraId="499170F7" w14:textId="77777777" w:rsidR="001607FC" w:rsidRPr="00EB55C4" w:rsidRDefault="001607FC" w:rsidP="00E51498"/>
          <w:p w14:paraId="141A60CB" w14:textId="77777777" w:rsidR="001607FC" w:rsidRPr="00EB55C4" w:rsidRDefault="001607FC" w:rsidP="00E51498"/>
          <w:p w14:paraId="44CEDE45" w14:textId="77777777" w:rsidR="001607FC" w:rsidRPr="00EB55C4" w:rsidRDefault="001607FC" w:rsidP="00E51498"/>
          <w:p w14:paraId="5AA14B1E" w14:textId="53001267" w:rsidR="001607FC" w:rsidRPr="00EB55C4" w:rsidRDefault="001607FC" w:rsidP="00E51498"/>
        </w:tc>
      </w:tr>
      <w:tr w:rsidR="001607FC" w:rsidRPr="00EB55C4" w14:paraId="0E89ED84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5C6996FA" w14:textId="2391FC38" w:rsidR="001607FC" w:rsidRPr="00DE786C" w:rsidRDefault="001607FC" w:rsidP="0074628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  <w:r w:rsidR="00691B80">
              <w:rPr>
                <w:b/>
                <w:bCs/>
                <w:sz w:val="24"/>
                <w:szCs w:val="24"/>
              </w:rPr>
              <w:t xml:space="preserve">rovide number of </w:t>
            </w:r>
            <w:r w:rsidRPr="00DE786C">
              <w:rPr>
                <w:b/>
                <w:bCs/>
                <w:sz w:val="24"/>
                <w:szCs w:val="24"/>
              </w:rPr>
              <w:t xml:space="preserve">possible jobs </w:t>
            </w:r>
            <w:r w:rsidR="00691B80">
              <w:rPr>
                <w:b/>
                <w:bCs/>
                <w:sz w:val="24"/>
                <w:szCs w:val="24"/>
              </w:rPr>
              <w:t>to be created by the project.</w:t>
            </w:r>
          </w:p>
          <w:p w14:paraId="59D1CD3C" w14:textId="77777777" w:rsidR="001607FC" w:rsidRPr="00EB55C4" w:rsidRDefault="001607FC" w:rsidP="00E51498">
            <w:pPr>
              <w:rPr>
                <w:i/>
                <w:sz w:val="20"/>
                <w:szCs w:val="20"/>
              </w:rPr>
            </w:pPr>
            <w:r w:rsidRPr="00EB55C4">
              <w:rPr>
                <w:i/>
                <w:sz w:val="20"/>
                <w:szCs w:val="20"/>
              </w:rPr>
              <w:t>Indicate number of new permanent and direct working places during operational period (jobs created in the facility)</w:t>
            </w:r>
          </w:p>
          <w:p w14:paraId="09DE6156" w14:textId="77777777" w:rsidR="001607FC" w:rsidRPr="00EB55C4" w:rsidRDefault="001607FC" w:rsidP="00E51498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3348E51A" w14:textId="77777777" w:rsidR="001607FC" w:rsidRPr="00EB55C4" w:rsidRDefault="001607FC" w:rsidP="00E51498"/>
        </w:tc>
      </w:tr>
      <w:tr w:rsidR="00B02361" w:rsidRPr="00EB55C4" w14:paraId="1643A517" w14:textId="77777777" w:rsidTr="00E52FC8">
        <w:tc>
          <w:tcPr>
            <w:tcW w:w="5529" w:type="dxa"/>
            <w:shd w:val="clear" w:color="auto" w:fill="D9E2F3" w:themeFill="accent1" w:themeFillTint="33"/>
          </w:tcPr>
          <w:p w14:paraId="6B34987E" w14:textId="0FF4251E" w:rsidR="00B02361" w:rsidRDefault="00B02361" w:rsidP="0074628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Will this project promote female participation?</w:t>
            </w:r>
            <w:r w:rsidR="00472FC3">
              <w:rPr>
                <w:b/>
                <w:bCs/>
                <w:sz w:val="24"/>
                <w:szCs w:val="24"/>
              </w:rPr>
              <w:br/>
            </w:r>
          </w:p>
        </w:tc>
        <w:tc>
          <w:tcPr>
            <w:tcW w:w="3969" w:type="dxa"/>
          </w:tcPr>
          <w:p w14:paraId="5BCB031F" w14:textId="092C6EDD" w:rsidR="00B02361" w:rsidRPr="00EB55C4" w:rsidRDefault="00B02361" w:rsidP="00B02361">
            <w:pPr>
              <w:jc w:val="center"/>
            </w:pPr>
            <w:r>
              <w:rPr>
                <w:rFonts w:cstheme="minorHAnsi"/>
                <w:b/>
                <w:bCs/>
              </w:rPr>
              <w:t xml:space="preserve">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</w:tbl>
    <w:p w14:paraId="42ED5C07" w14:textId="53F74650" w:rsidR="004F3B19" w:rsidRDefault="004F3B19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00F11D7B" w14:textId="77777777" w:rsidR="00C764D5" w:rsidRDefault="00C764D5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3D04B6C6" w14:textId="77777777" w:rsidR="00C764D5" w:rsidRDefault="00C764D5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56FC8C2D" w14:textId="66EE59DE" w:rsidR="00A37B91" w:rsidRDefault="00A37B91" w:rsidP="00746289">
      <w:pPr>
        <w:numPr>
          <w:ilvl w:val="0"/>
          <w:numId w:val="15"/>
        </w:num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Environmental and Social Screening</w:t>
      </w:r>
      <w:r w:rsidR="007750C1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br/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25"/>
        <w:gridCol w:w="2505"/>
        <w:gridCol w:w="1124"/>
        <w:gridCol w:w="1156"/>
        <w:gridCol w:w="629"/>
        <w:gridCol w:w="1759"/>
      </w:tblGrid>
      <w:tr w:rsidR="007750C1" w:rsidRPr="00BC3694" w14:paraId="39D2CC24" w14:textId="77777777" w:rsidTr="007750C1">
        <w:tc>
          <w:tcPr>
            <w:tcW w:w="5954" w:type="dxa"/>
            <w:gridSpan w:val="3"/>
            <w:shd w:val="clear" w:color="auto" w:fill="B4C6E7" w:themeFill="accent1" w:themeFillTint="66"/>
          </w:tcPr>
          <w:p w14:paraId="7122C063" w14:textId="393ACC51" w:rsidR="007750C1" w:rsidRPr="007750C1" w:rsidRDefault="00A04F8D" w:rsidP="00103B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Please tick the appropriate box</w:t>
            </w:r>
            <w:r w:rsidR="007750C1" w:rsidRPr="007750C1">
              <w:rPr>
                <w:b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  <w:shd w:val="clear" w:color="auto" w:fill="B4C6E7" w:themeFill="accent1" w:themeFillTint="66"/>
          </w:tcPr>
          <w:p w14:paraId="5D3B8143" w14:textId="0C710756" w:rsidR="007750C1" w:rsidRPr="007750C1" w:rsidRDefault="007750C1" w:rsidP="007750C1">
            <w:pPr>
              <w:jc w:val="center"/>
              <w:rPr>
                <w:b/>
                <w:sz w:val="24"/>
                <w:szCs w:val="24"/>
              </w:rPr>
            </w:pPr>
            <w:r w:rsidRPr="007750C1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759" w:type="dxa"/>
            <w:shd w:val="clear" w:color="auto" w:fill="B4C6E7" w:themeFill="accent1" w:themeFillTint="66"/>
          </w:tcPr>
          <w:p w14:paraId="4EDAC560" w14:textId="2EC40B7A" w:rsidR="007750C1" w:rsidRPr="007750C1" w:rsidRDefault="007750C1" w:rsidP="007750C1">
            <w:pPr>
              <w:jc w:val="center"/>
              <w:rPr>
                <w:b/>
                <w:sz w:val="24"/>
                <w:szCs w:val="24"/>
              </w:rPr>
            </w:pPr>
            <w:r w:rsidRPr="007750C1">
              <w:rPr>
                <w:b/>
                <w:sz w:val="24"/>
                <w:szCs w:val="24"/>
              </w:rPr>
              <w:t>No</w:t>
            </w:r>
          </w:p>
        </w:tc>
      </w:tr>
      <w:tr w:rsidR="00B95B7B" w:rsidRPr="00BC3694" w14:paraId="42F72408" w14:textId="1F1DCD14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58C23688" w14:textId="7D255B9D" w:rsidR="00B95B7B" w:rsidRPr="00746289" w:rsidRDefault="00B95B7B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bookmarkStart w:id="9" w:name="_Hlk56381838"/>
            <w:r w:rsidRPr="00746289">
              <w:rPr>
                <w:bCs/>
                <w:sz w:val="24"/>
                <w:szCs w:val="24"/>
              </w:rPr>
              <w:t xml:space="preserve">Is there any </w:t>
            </w:r>
            <w:r w:rsidR="00691B80">
              <w:rPr>
                <w:bCs/>
                <w:sz w:val="24"/>
                <w:szCs w:val="24"/>
              </w:rPr>
              <w:t xml:space="preserve">known </w:t>
            </w:r>
            <w:r w:rsidR="002A00D8" w:rsidRPr="00746289">
              <w:rPr>
                <w:bCs/>
                <w:sz w:val="24"/>
                <w:szCs w:val="24"/>
              </w:rPr>
              <w:t xml:space="preserve">potential </w:t>
            </w:r>
            <w:r w:rsidRPr="00746289">
              <w:rPr>
                <w:bCs/>
                <w:sz w:val="24"/>
                <w:szCs w:val="24"/>
              </w:rPr>
              <w:t>environmentally sensitive issue</w:t>
            </w:r>
            <w:r w:rsidR="00691B80">
              <w:rPr>
                <w:bCs/>
                <w:sz w:val="24"/>
                <w:szCs w:val="24"/>
              </w:rPr>
              <w:t>/s</w:t>
            </w:r>
            <w:r w:rsidRPr="00746289">
              <w:rPr>
                <w:bCs/>
                <w:sz w:val="24"/>
                <w:szCs w:val="24"/>
              </w:rPr>
              <w:t xml:space="preserve">? </w:t>
            </w:r>
            <w:r w:rsidRPr="00746289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2DB2E490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5551369B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</w:tr>
      <w:bookmarkEnd w:id="9"/>
      <w:tr w:rsidR="00B95B7B" w:rsidRPr="00BC3694" w14:paraId="674AE709" w14:textId="70B0E156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09627B37" w14:textId="0206A08D" w:rsidR="00B95B7B" w:rsidRPr="00746289" w:rsidRDefault="002A00D8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>Will</w:t>
            </w:r>
            <w:r w:rsidR="00B95B7B" w:rsidRPr="00746289">
              <w:rPr>
                <w:bCs/>
                <w:sz w:val="24"/>
                <w:szCs w:val="24"/>
              </w:rPr>
              <w:t xml:space="preserve"> there </w:t>
            </w:r>
            <w:r w:rsidR="00691B80">
              <w:rPr>
                <w:bCs/>
                <w:sz w:val="24"/>
                <w:szCs w:val="24"/>
              </w:rPr>
              <w:t xml:space="preserve">be any </w:t>
            </w:r>
            <w:r w:rsidR="00B95B7B" w:rsidRPr="00746289">
              <w:rPr>
                <w:bCs/>
                <w:sz w:val="24"/>
                <w:szCs w:val="24"/>
              </w:rPr>
              <w:t xml:space="preserve">positive </w:t>
            </w:r>
            <w:r w:rsidR="00691B80">
              <w:rPr>
                <w:bCs/>
                <w:sz w:val="24"/>
                <w:szCs w:val="24"/>
              </w:rPr>
              <w:t xml:space="preserve">environmental </w:t>
            </w:r>
            <w:r w:rsidR="00B95B7B" w:rsidRPr="00746289">
              <w:rPr>
                <w:bCs/>
                <w:sz w:val="24"/>
                <w:szCs w:val="24"/>
              </w:rPr>
              <w:t>benefits?</w:t>
            </w:r>
            <w:r w:rsidR="00B95B7B" w:rsidRPr="00746289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221DAB8C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4CC18432" w14:textId="77777777" w:rsidR="00B95B7B" w:rsidRPr="00BC3694" w:rsidRDefault="00B95B7B" w:rsidP="00103BFD">
            <w:pPr>
              <w:rPr>
                <w:sz w:val="20"/>
                <w:szCs w:val="20"/>
              </w:rPr>
            </w:pPr>
          </w:p>
        </w:tc>
      </w:tr>
      <w:tr w:rsidR="00B95B7B" w:rsidRPr="00EB55C4" w14:paraId="7CFF0CD9" w14:textId="0C965D8F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1E2E17D5" w14:textId="61A84A70" w:rsidR="00B95B7B" w:rsidRPr="00746289" w:rsidRDefault="00B95B7B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 xml:space="preserve">Is there any </w:t>
            </w:r>
            <w:r w:rsidR="002A00D8" w:rsidRPr="00746289">
              <w:rPr>
                <w:bCs/>
                <w:sz w:val="24"/>
                <w:szCs w:val="24"/>
              </w:rPr>
              <w:t>potential</w:t>
            </w:r>
            <w:r w:rsidRPr="00746289">
              <w:rPr>
                <w:bCs/>
                <w:sz w:val="24"/>
                <w:szCs w:val="24"/>
              </w:rPr>
              <w:t xml:space="preserve"> significant </w:t>
            </w:r>
            <w:r w:rsidR="00691B80">
              <w:rPr>
                <w:bCs/>
                <w:sz w:val="24"/>
                <w:szCs w:val="24"/>
              </w:rPr>
              <w:t>social impact</w:t>
            </w:r>
            <w:r w:rsidRPr="00746289">
              <w:rPr>
                <w:bCs/>
                <w:sz w:val="24"/>
                <w:szCs w:val="24"/>
              </w:rPr>
              <w:t>?</w:t>
            </w:r>
            <w:r w:rsidR="00472FC3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69550072" w14:textId="77777777" w:rsidR="00B95B7B" w:rsidRPr="009C04B0" w:rsidRDefault="00B95B7B" w:rsidP="009C04B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7F8FDF08" w14:textId="77777777" w:rsidR="00B95B7B" w:rsidRPr="009C04B0" w:rsidRDefault="00B95B7B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7750C1" w:rsidRPr="00EB55C4" w14:paraId="26232281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6330B256" w14:textId="2440B68F" w:rsidR="007750C1" w:rsidRPr="00746289" w:rsidRDefault="00D40E57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>Will there be loss of agriculture and other productive assets (crops, trees)</w:t>
            </w:r>
            <w:r w:rsidR="002A00D8" w:rsidRPr="00746289">
              <w:rPr>
                <w:bCs/>
                <w:sz w:val="24"/>
                <w:szCs w:val="24"/>
              </w:rPr>
              <w:t>?</w:t>
            </w:r>
            <w:r w:rsidR="00472FC3">
              <w:rPr>
                <w:bCs/>
                <w:sz w:val="24"/>
                <w:szCs w:val="24"/>
              </w:rPr>
              <w:br/>
            </w:r>
          </w:p>
        </w:tc>
        <w:tc>
          <w:tcPr>
            <w:tcW w:w="1785" w:type="dxa"/>
            <w:gridSpan w:val="2"/>
          </w:tcPr>
          <w:p w14:paraId="5E368474" w14:textId="77777777" w:rsidR="007750C1" w:rsidRPr="009C04B0" w:rsidRDefault="007750C1" w:rsidP="009C04B0">
            <w:pPr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6C842F9A" w14:textId="77777777" w:rsidR="007750C1" w:rsidRPr="009C04B0" w:rsidRDefault="007750C1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D40E57" w:rsidRPr="00EB55C4" w14:paraId="74EA3B6B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5B439139" w14:textId="7EDAF574" w:rsidR="00D40E57" w:rsidRPr="00746289" w:rsidRDefault="00D40E57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lastRenderedPageBreak/>
              <w:t>Will there be loss of income sources and means of livelihoods?</w:t>
            </w:r>
          </w:p>
        </w:tc>
        <w:tc>
          <w:tcPr>
            <w:tcW w:w="1785" w:type="dxa"/>
            <w:gridSpan w:val="2"/>
          </w:tcPr>
          <w:p w14:paraId="4A27148B" w14:textId="77777777" w:rsidR="00D40E57" w:rsidRPr="00746289" w:rsidRDefault="00D40E57" w:rsidP="009C04B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584BF45B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D40E57" w:rsidRPr="00EB55C4" w14:paraId="5EE5D727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27FA54C5" w14:textId="777D083A" w:rsidR="00D40E57" w:rsidRPr="00746289" w:rsidRDefault="00D40E57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 xml:space="preserve">Will there be any tangible and intangible </w:t>
            </w:r>
            <w:r w:rsidR="00691B80">
              <w:rPr>
                <w:bCs/>
                <w:sz w:val="24"/>
                <w:szCs w:val="24"/>
              </w:rPr>
              <w:t xml:space="preserve">effect on </w:t>
            </w:r>
            <w:r w:rsidRPr="00746289">
              <w:rPr>
                <w:bCs/>
                <w:sz w:val="24"/>
                <w:szCs w:val="24"/>
              </w:rPr>
              <w:t>cultural/</w:t>
            </w:r>
            <w:r w:rsidR="00691B80">
              <w:rPr>
                <w:bCs/>
                <w:sz w:val="24"/>
                <w:szCs w:val="24"/>
              </w:rPr>
              <w:t xml:space="preserve"> historical heritage</w:t>
            </w:r>
            <w:r w:rsidRPr="00746289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1785" w:type="dxa"/>
            <w:gridSpan w:val="2"/>
          </w:tcPr>
          <w:p w14:paraId="4992C582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1EAFF20E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</w:tr>
      <w:tr w:rsidR="00D40E57" w:rsidRPr="00EB55C4" w14:paraId="4198156B" w14:textId="77777777" w:rsidTr="00B95B7B">
        <w:tc>
          <w:tcPr>
            <w:tcW w:w="5954" w:type="dxa"/>
            <w:gridSpan w:val="3"/>
            <w:shd w:val="clear" w:color="auto" w:fill="D9E2F3" w:themeFill="accent1" w:themeFillTint="33"/>
          </w:tcPr>
          <w:p w14:paraId="7B4914CC" w14:textId="12B18EDC" w:rsidR="00D40E57" w:rsidRPr="00746289" w:rsidRDefault="002A00D8" w:rsidP="00746289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  <w:szCs w:val="24"/>
              </w:rPr>
            </w:pPr>
            <w:r w:rsidRPr="00746289">
              <w:rPr>
                <w:bCs/>
                <w:sz w:val="24"/>
                <w:szCs w:val="24"/>
              </w:rPr>
              <w:t>Will there be a</w:t>
            </w:r>
            <w:r w:rsidR="00D40E57" w:rsidRPr="00746289">
              <w:rPr>
                <w:bCs/>
                <w:sz w:val="24"/>
                <w:szCs w:val="24"/>
              </w:rPr>
              <w:t xml:space="preserve">ny </w:t>
            </w:r>
            <w:r w:rsidRPr="00746289">
              <w:rPr>
                <w:bCs/>
                <w:sz w:val="24"/>
                <w:szCs w:val="24"/>
              </w:rPr>
              <w:t>re</w:t>
            </w:r>
            <w:r w:rsidR="00D40E57" w:rsidRPr="00746289">
              <w:rPr>
                <w:bCs/>
                <w:sz w:val="24"/>
                <w:szCs w:val="24"/>
              </w:rPr>
              <w:t xml:space="preserve">settlement required for </w:t>
            </w:r>
            <w:r w:rsidRPr="00746289">
              <w:rPr>
                <w:bCs/>
                <w:sz w:val="24"/>
                <w:szCs w:val="24"/>
              </w:rPr>
              <w:t>the implementation of this project</w:t>
            </w:r>
            <w:r w:rsidR="00D40E57" w:rsidRPr="00746289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1785" w:type="dxa"/>
            <w:gridSpan w:val="2"/>
          </w:tcPr>
          <w:p w14:paraId="3DAFBDBC" w14:textId="77777777" w:rsidR="00D40E57" w:rsidRPr="009C04B0" w:rsidRDefault="00D40E57" w:rsidP="009C04B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14:paraId="1A0EB73B" w14:textId="77777777" w:rsidR="00D40E57" w:rsidRPr="009C04B0" w:rsidRDefault="00D40E57" w:rsidP="009C04B0">
            <w:pPr>
              <w:rPr>
                <w:sz w:val="20"/>
                <w:szCs w:val="20"/>
              </w:rPr>
            </w:pPr>
          </w:p>
        </w:tc>
      </w:tr>
      <w:tr w:rsidR="00D40E57" w:rsidRPr="00EB55C4" w14:paraId="6948F522" w14:textId="77777777" w:rsidTr="00D40E57">
        <w:tc>
          <w:tcPr>
            <w:tcW w:w="9498" w:type="dxa"/>
            <w:gridSpan w:val="6"/>
            <w:shd w:val="clear" w:color="auto" w:fill="D9E2F3" w:themeFill="accent1" w:themeFillTint="33"/>
          </w:tcPr>
          <w:p w14:paraId="29F2F90B" w14:textId="3389FFDD" w:rsidR="00D40E57" w:rsidRPr="009C04B0" w:rsidRDefault="00D40E57" w:rsidP="009C04B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9C04B0">
              <w:rPr>
                <w:bCs/>
                <w:sz w:val="24"/>
                <w:szCs w:val="24"/>
              </w:rPr>
              <w:t xml:space="preserve">What is the potential environmental category of this </w:t>
            </w:r>
            <w:r w:rsidR="00C0031E" w:rsidRPr="009C04B0">
              <w:rPr>
                <w:bCs/>
                <w:sz w:val="24"/>
                <w:szCs w:val="24"/>
              </w:rPr>
              <w:t>project</w:t>
            </w:r>
            <w:r w:rsidR="00B02361">
              <w:rPr>
                <w:bCs/>
                <w:sz w:val="24"/>
                <w:szCs w:val="24"/>
              </w:rPr>
              <w:t xml:space="preserve"> (as per ECR</w:t>
            </w:r>
            <w:r w:rsidR="005A31D1" w:rsidRPr="009C04B0">
              <w:rPr>
                <w:bCs/>
                <w:sz w:val="24"/>
                <w:szCs w:val="24"/>
              </w:rPr>
              <w:t xml:space="preserve"> </w:t>
            </w:r>
            <w:r w:rsidR="00B02361">
              <w:rPr>
                <w:bCs/>
                <w:sz w:val="24"/>
                <w:szCs w:val="24"/>
              </w:rPr>
              <w:t>1997</w:t>
            </w:r>
            <w:r w:rsidR="002A00D8" w:rsidRPr="009C04B0">
              <w:rPr>
                <w:bCs/>
                <w:sz w:val="24"/>
                <w:szCs w:val="24"/>
              </w:rPr>
              <w:t xml:space="preserve"> of </w:t>
            </w:r>
            <w:proofErr w:type="spellStart"/>
            <w:r w:rsidR="002A00D8" w:rsidRPr="009C04B0">
              <w:rPr>
                <w:bCs/>
                <w:sz w:val="24"/>
                <w:szCs w:val="24"/>
              </w:rPr>
              <w:t>GoB</w:t>
            </w:r>
            <w:proofErr w:type="spellEnd"/>
            <w:r w:rsidR="002A00D8" w:rsidRPr="009C04B0">
              <w:rPr>
                <w:bCs/>
                <w:sz w:val="24"/>
                <w:szCs w:val="24"/>
              </w:rPr>
              <w:t>)</w:t>
            </w:r>
            <w:r w:rsidR="00C0031E" w:rsidRPr="009C04B0">
              <w:rPr>
                <w:bCs/>
                <w:sz w:val="24"/>
                <w:szCs w:val="24"/>
              </w:rPr>
              <w:t xml:space="preserve">? </w:t>
            </w:r>
            <w:r w:rsidRPr="009C04B0">
              <w:rPr>
                <w:bCs/>
                <w:sz w:val="24"/>
                <w:szCs w:val="24"/>
              </w:rPr>
              <w:br/>
            </w:r>
          </w:p>
        </w:tc>
      </w:tr>
      <w:tr w:rsidR="00D40E57" w:rsidRPr="00EB55C4" w14:paraId="29204F1B" w14:textId="4228090C" w:rsidTr="00C0031E"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14:paraId="138BEC67" w14:textId="7B81BEBD" w:rsidR="00D40E57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Green</w:t>
            </w:r>
          </w:p>
          <w:p w14:paraId="4FA286F5" w14:textId="70234145" w:rsidR="00C0031E" w:rsidRPr="00EB55C4" w:rsidRDefault="00C0031E" w:rsidP="00103BFD">
            <w:pPr>
              <w:rPr>
                <w:sz w:val="20"/>
                <w:szCs w:val="20"/>
              </w:rPr>
            </w:pP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DD78CDA" w14:textId="258073CE" w:rsidR="00D40E57" w:rsidRPr="00EB55C4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Orange A</w:t>
            </w:r>
          </w:p>
        </w:tc>
        <w:tc>
          <w:tcPr>
            <w:tcW w:w="2280" w:type="dxa"/>
            <w:gridSpan w:val="2"/>
            <w:tcBorders>
              <w:bottom w:val="single" w:sz="4" w:space="0" w:color="auto"/>
            </w:tcBorders>
            <w:shd w:val="clear" w:color="auto" w:fill="FFC000"/>
          </w:tcPr>
          <w:p w14:paraId="09CB1345" w14:textId="570BF4DD" w:rsidR="00D40E57" w:rsidRPr="00EB55C4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Orange B</w:t>
            </w:r>
          </w:p>
        </w:tc>
        <w:tc>
          <w:tcPr>
            <w:tcW w:w="2388" w:type="dxa"/>
            <w:gridSpan w:val="2"/>
            <w:tcBorders>
              <w:bottom w:val="single" w:sz="4" w:space="0" w:color="auto"/>
            </w:tcBorders>
            <w:shd w:val="clear" w:color="auto" w:fill="FF0000"/>
          </w:tcPr>
          <w:p w14:paraId="14EFE07D" w14:textId="64DF4714" w:rsidR="00D40E57" w:rsidRPr="00EB55C4" w:rsidRDefault="00C0031E" w:rsidP="00C0031E">
            <w:pPr>
              <w:jc w:val="center"/>
              <w:rPr>
                <w:sz w:val="20"/>
                <w:szCs w:val="20"/>
              </w:rPr>
            </w:pPr>
            <w:r w:rsidRPr="00EB55C4">
              <w:rPr>
                <w:bCs/>
                <w:iCs/>
                <w:sz w:val="24"/>
                <w:szCs w:val="24"/>
              </w:rPr>
              <w:sym w:font="Wingdings" w:char="F06F"/>
            </w:r>
            <w:r>
              <w:rPr>
                <w:bCs/>
                <w:iCs/>
                <w:sz w:val="24"/>
                <w:szCs w:val="24"/>
              </w:rPr>
              <w:t xml:space="preserve"> Red</w:t>
            </w:r>
          </w:p>
        </w:tc>
      </w:tr>
    </w:tbl>
    <w:p w14:paraId="7C5A3D1D" w14:textId="74CB27BB" w:rsidR="00A37B91" w:rsidRPr="00EB55C4" w:rsidRDefault="00A37B91" w:rsidP="00A37B91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06ADAFCE" w14:textId="77777777" w:rsidR="00F51765" w:rsidRDefault="00F51765" w:rsidP="00746289">
      <w:pPr>
        <w:numPr>
          <w:ilvl w:val="0"/>
          <w:numId w:val="15"/>
        </w:num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F51765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>APPLICANT(S) STATEMENT</w:t>
      </w:r>
    </w:p>
    <w:p w14:paraId="3A9733C9" w14:textId="77777777" w:rsidR="00F51765" w:rsidRDefault="00F51765" w:rsidP="00F51765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477ED120" w14:textId="1617E7BE" w:rsidR="00F51765" w:rsidRPr="00691B80" w:rsidRDefault="00F51765" w:rsidP="00691B80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I, the undersigned, as the legal representative(s) of the </w:t>
      </w:r>
      <w:r w:rsidR="0044617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cluster </w:t>
      </w: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enterprise(s) applying for </w:t>
      </w:r>
      <w:r w:rsidR="0044617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technical assistance and</w:t>
      </w: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financing from PIFIC.</w:t>
      </w:r>
      <w:r w:rsidR="0044617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  <w:t xml:space="preserve"> </w:t>
      </w:r>
      <w:r w:rsidRPr="00F5176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The information supplied to PIFIC regarding this application is true and accurate.</w:t>
      </w:r>
      <w:r w:rsidR="00691B8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A7BFB23" w14:textId="77777777" w:rsidR="00F51765" w:rsidRPr="00F51765" w:rsidRDefault="00F51765" w:rsidP="00F5176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7460"/>
      </w:tblGrid>
      <w:tr w:rsidR="00F51765" w:rsidRPr="00F51765" w14:paraId="53C862AD" w14:textId="77777777" w:rsidTr="00103BFD">
        <w:trPr>
          <w:cantSplit/>
          <w:trHeight w:hRule="exact" w:val="510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298AAB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FB9BE5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51765" w:rsidRPr="00F51765" w14:paraId="40BEC2E7" w14:textId="77777777" w:rsidTr="00103BFD">
        <w:trPr>
          <w:cantSplit/>
          <w:trHeight w:hRule="exact" w:val="510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97E7AD6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Position: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3B447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51765" w:rsidRPr="00F51765" w14:paraId="5165EE4A" w14:textId="77777777" w:rsidTr="00103BFD">
        <w:trPr>
          <w:cantSplit/>
          <w:trHeight w:hRule="exact" w:val="1134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147F5CD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Signature: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ADAA2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F51765" w:rsidRPr="00F51765" w14:paraId="5A35C472" w14:textId="77777777" w:rsidTr="00103BFD">
        <w:trPr>
          <w:cantSplit/>
          <w:trHeight w:hRule="exact" w:val="510"/>
        </w:trPr>
        <w:tc>
          <w:tcPr>
            <w:tcW w:w="1896" w:type="dxa"/>
            <w:shd w:val="clear" w:color="auto" w:fill="D9E2F3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E736F6A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Date and plac</w:t>
            </w:r>
            <w:r w:rsidRPr="00F5176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  <w:shd w:val="clear" w:color="auto" w:fill="D9E2F3" w:themeFill="accent1" w:themeFillTint="33"/>
              </w:rPr>
              <w:t>e:</w:t>
            </w:r>
          </w:p>
        </w:tc>
        <w:tc>
          <w:tcPr>
            <w:tcW w:w="74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8609E1" w14:textId="77777777" w:rsidR="00F51765" w:rsidRPr="00F51765" w:rsidRDefault="00F51765" w:rsidP="00F5176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288" w:lineRule="auto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50514C2B" w14:textId="77777777" w:rsidR="00A37B91" w:rsidRPr="00EB55C4" w:rsidRDefault="00A37B91" w:rsidP="004F3B19">
      <w:pPr>
        <w:spacing w:after="240" w:line="288" w:lineRule="auto"/>
        <w:contextualSpacing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sectPr w:rsidR="00A37B91" w:rsidRPr="00EB55C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DCCA2" w14:textId="77777777" w:rsidR="0088399A" w:rsidRDefault="0088399A" w:rsidP="007461BD">
      <w:pPr>
        <w:spacing w:after="0" w:line="240" w:lineRule="auto"/>
      </w:pPr>
      <w:r>
        <w:separator/>
      </w:r>
    </w:p>
  </w:endnote>
  <w:endnote w:type="continuationSeparator" w:id="0">
    <w:p w14:paraId="089A01AA" w14:textId="77777777" w:rsidR="0088399A" w:rsidRDefault="0088399A" w:rsidP="0074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pperplate">
    <w:altName w:val="Cambria"/>
    <w:charset w:val="00"/>
    <w:family w:val="roman"/>
    <w:pitch w:val="variable"/>
    <w:sig w:usb0="80000067" w:usb1="00000000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8820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4AB31" w14:textId="6162A909" w:rsidR="00E52FC8" w:rsidRDefault="00E52F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F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AE789B" w14:textId="77777777" w:rsidR="00E52FC8" w:rsidRDefault="00E52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8E481" w14:textId="77777777" w:rsidR="0088399A" w:rsidRDefault="0088399A" w:rsidP="007461BD">
      <w:pPr>
        <w:spacing w:after="0" w:line="240" w:lineRule="auto"/>
      </w:pPr>
      <w:r>
        <w:separator/>
      </w:r>
    </w:p>
  </w:footnote>
  <w:footnote w:type="continuationSeparator" w:id="0">
    <w:p w14:paraId="11720BFB" w14:textId="77777777" w:rsidR="0088399A" w:rsidRDefault="0088399A" w:rsidP="00746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0AB"/>
    <w:multiLevelType w:val="hybridMultilevel"/>
    <w:tmpl w:val="2A86CC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1E0E"/>
    <w:multiLevelType w:val="hybridMultilevel"/>
    <w:tmpl w:val="3668B51C"/>
    <w:lvl w:ilvl="0" w:tplc="0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0E58"/>
    <w:multiLevelType w:val="hybridMultilevel"/>
    <w:tmpl w:val="633422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4465AC"/>
    <w:multiLevelType w:val="hybridMultilevel"/>
    <w:tmpl w:val="700E6CDC"/>
    <w:lvl w:ilvl="0" w:tplc="A4E0A9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2A3F0A"/>
    <w:multiLevelType w:val="hybridMultilevel"/>
    <w:tmpl w:val="56E2B1D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A0FB5"/>
    <w:multiLevelType w:val="hybridMultilevel"/>
    <w:tmpl w:val="A816CCF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6379F"/>
    <w:multiLevelType w:val="hybridMultilevel"/>
    <w:tmpl w:val="DF6486AC"/>
    <w:lvl w:ilvl="0" w:tplc="DBE20CF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2CF12B8"/>
    <w:multiLevelType w:val="hybridMultilevel"/>
    <w:tmpl w:val="CC28A2F8"/>
    <w:lvl w:ilvl="0" w:tplc="8364FF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33C06"/>
    <w:multiLevelType w:val="hybridMultilevel"/>
    <w:tmpl w:val="0AEEB144"/>
    <w:lvl w:ilvl="0" w:tplc="1C1A991E">
      <w:start w:val="2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40DD"/>
    <w:multiLevelType w:val="hybridMultilevel"/>
    <w:tmpl w:val="EEC22E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1160B3"/>
    <w:multiLevelType w:val="hybridMultilevel"/>
    <w:tmpl w:val="1E588B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E40D4D"/>
    <w:multiLevelType w:val="hybridMultilevel"/>
    <w:tmpl w:val="EEC22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F2D15"/>
    <w:multiLevelType w:val="hybridMultilevel"/>
    <w:tmpl w:val="D0A4B478"/>
    <w:lvl w:ilvl="0" w:tplc="0FD000B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51092"/>
    <w:multiLevelType w:val="hybridMultilevel"/>
    <w:tmpl w:val="0278F4CC"/>
    <w:lvl w:ilvl="0" w:tplc="93A22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63765"/>
    <w:multiLevelType w:val="hybridMultilevel"/>
    <w:tmpl w:val="DC2C19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03792"/>
    <w:multiLevelType w:val="hybridMultilevel"/>
    <w:tmpl w:val="D0A4B478"/>
    <w:lvl w:ilvl="0" w:tplc="0FD000B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E178F"/>
    <w:multiLevelType w:val="hybridMultilevel"/>
    <w:tmpl w:val="438CE4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15"/>
  </w:num>
  <w:num w:numId="10">
    <w:abstractNumId w:val="12"/>
  </w:num>
  <w:num w:numId="11">
    <w:abstractNumId w:val="4"/>
  </w:num>
  <w:num w:numId="12">
    <w:abstractNumId w:val="0"/>
  </w:num>
  <w:num w:numId="13">
    <w:abstractNumId w:val="14"/>
  </w:num>
  <w:num w:numId="14">
    <w:abstractNumId w:val="5"/>
  </w:num>
  <w:num w:numId="15">
    <w:abstractNumId w:val="1"/>
  </w:num>
  <w:num w:numId="16">
    <w:abstractNumId w:val="16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67"/>
    <w:rsid w:val="00015041"/>
    <w:rsid w:val="000364A6"/>
    <w:rsid w:val="00091300"/>
    <w:rsid w:val="000A5E4E"/>
    <w:rsid w:val="000E49F3"/>
    <w:rsid w:val="000F0CD8"/>
    <w:rsid w:val="001266B3"/>
    <w:rsid w:val="001607FC"/>
    <w:rsid w:val="00161B0D"/>
    <w:rsid w:val="001B4A1D"/>
    <w:rsid w:val="002053E5"/>
    <w:rsid w:val="002137F7"/>
    <w:rsid w:val="00222BF0"/>
    <w:rsid w:val="00231D56"/>
    <w:rsid w:val="002531AE"/>
    <w:rsid w:val="002729B4"/>
    <w:rsid w:val="00292A62"/>
    <w:rsid w:val="002A00D8"/>
    <w:rsid w:val="002A43BE"/>
    <w:rsid w:val="002B0C8A"/>
    <w:rsid w:val="00303700"/>
    <w:rsid w:val="00333A1E"/>
    <w:rsid w:val="00342371"/>
    <w:rsid w:val="00384CA3"/>
    <w:rsid w:val="003C4F81"/>
    <w:rsid w:val="003D5771"/>
    <w:rsid w:val="00433F55"/>
    <w:rsid w:val="00446170"/>
    <w:rsid w:val="00454375"/>
    <w:rsid w:val="00472FC3"/>
    <w:rsid w:val="004D0267"/>
    <w:rsid w:val="004D0915"/>
    <w:rsid w:val="004D6230"/>
    <w:rsid w:val="004F2DAB"/>
    <w:rsid w:val="004F3B19"/>
    <w:rsid w:val="004F6DC8"/>
    <w:rsid w:val="00500299"/>
    <w:rsid w:val="00503528"/>
    <w:rsid w:val="00524A00"/>
    <w:rsid w:val="00576BAC"/>
    <w:rsid w:val="005A31D1"/>
    <w:rsid w:val="005B4759"/>
    <w:rsid w:val="00603113"/>
    <w:rsid w:val="00661EFF"/>
    <w:rsid w:val="00691B80"/>
    <w:rsid w:val="006A054A"/>
    <w:rsid w:val="006A41CD"/>
    <w:rsid w:val="006A54EC"/>
    <w:rsid w:val="006B6E95"/>
    <w:rsid w:val="006E5862"/>
    <w:rsid w:val="00737B5B"/>
    <w:rsid w:val="007461BD"/>
    <w:rsid w:val="00746289"/>
    <w:rsid w:val="007750C1"/>
    <w:rsid w:val="007A0A13"/>
    <w:rsid w:val="00812E7A"/>
    <w:rsid w:val="00836979"/>
    <w:rsid w:val="0088399A"/>
    <w:rsid w:val="00892314"/>
    <w:rsid w:val="008B32D9"/>
    <w:rsid w:val="008C4FEE"/>
    <w:rsid w:val="0090419C"/>
    <w:rsid w:val="0095337A"/>
    <w:rsid w:val="0098598B"/>
    <w:rsid w:val="00992BD0"/>
    <w:rsid w:val="009A4E7A"/>
    <w:rsid w:val="009B5E91"/>
    <w:rsid w:val="009C04B0"/>
    <w:rsid w:val="009C3512"/>
    <w:rsid w:val="00A044F8"/>
    <w:rsid w:val="00A04F8D"/>
    <w:rsid w:val="00A37B91"/>
    <w:rsid w:val="00A630EB"/>
    <w:rsid w:val="00A72FB0"/>
    <w:rsid w:val="00AB30F7"/>
    <w:rsid w:val="00AC36EB"/>
    <w:rsid w:val="00AF3F43"/>
    <w:rsid w:val="00B02361"/>
    <w:rsid w:val="00B242BC"/>
    <w:rsid w:val="00B25604"/>
    <w:rsid w:val="00B27671"/>
    <w:rsid w:val="00B83F33"/>
    <w:rsid w:val="00B95B7B"/>
    <w:rsid w:val="00BC3694"/>
    <w:rsid w:val="00BD08BE"/>
    <w:rsid w:val="00BD3E28"/>
    <w:rsid w:val="00BF2BD6"/>
    <w:rsid w:val="00C0031E"/>
    <w:rsid w:val="00C2547C"/>
    <w:rsid w:val="00C7521C"/>
    <w:rsid w:val="00C764D5"/>
    <w:rsid w:val="00C82B80"/>
    <w:rsid w:val="00CA39A1"/>
    <w:rsid w:val="00CE26AB"/>
    <w:rsid w:val="00D13384"/>
    <w:rsid w:val="00D24A3E"/>
    <w:rsid w:val="00D33C19"/>
    <w:rsid w:val="00D40E57"/>
    <w:rsid w:val="00D6501A"/>
    <w:rsid w:val="00D84534"/>
    <w:rsid w:val="00DB1D31"/>
    <w:rsid w:val="00DD5854"/>
    <w:rsid w:val="00DD6239"/>
    <w:rsid w:val="00DE786C"/>
    <w:rsid w:val="00E031D3"/>
    <w:rsid w:val="00E16AA5"/>
    <w:rsid w:val="00E26473"/>
    <w:rsid w:val="00E32C55"/>
    <w:rsid w:val="00E51498"/>
    <w:rsid w:val="00E52FC8"/>
    <w:rsid w:val="00E62806"/>
    <w:rsid w:val="00E77F2F"/>
    <w:rsid w:val="00EB55C4"/>
    <w:rsid w:val="00EF54E1"/>
    <w:rsid w:val="00F31905"/>
    <w:rsid w:val="00F51765"/>
    <w:rsid w:val="00F72D74"/>
    <w:rsid w:val="00F96A62"/>
    <w:rsid w:val="00FB1A33"/>
    <w:rsid w:val="00FB234A"/>
    <w:rsid w:val="00FD7956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7F22"/>
  <w15:chartTrackingRefBased/>
  <w15:docId w15:val="{C005FE76-9595-4E9B-B373-A7594C8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04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0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4CA3"/>
    <w:pPr>
      <w:ind w:left="720"/>
      <w:contextualSpacing/>
    </w:pPr>
  </w:style>
  <w:style w:type="paragraph" w:styleId="NoSpacing">
    <w:name w:val="No Spacing"/>
    <w:uiPriority w:val="1"/>
    <w:qFormat/>
    <w:rsid w:val="007461BD"/>
    <w:pPr>
      <w:spacing w:after="0" w:line="240" w:lineRule="auto"/>
      <w:jc w:val="both"/>
    </w:pPr>
    <w:rPr>
      <w:rFonts w:ascii="Arial" w:eastAsia="Times New Roman" w:hAnsi="Arial" w:cs="Times New Roman"/>
      <w:snapToGrid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BD"/>
  </w:style>
  <w:style w:type="paragraph" w:styleId="Footer">
    <w:name w:val="footer"/>
    <w:basedOn w:val="Normal"/>
    <w:link w:val="FooterChar"/>
    <w:uiPriority w:val="99"/>
    <w:unhideWhenUsed/>
    <w:rsid w:val="0074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BD"/>
  </w:style>
  <w:style w:type="paragraph" w:styleId="CommentText">
    <w:name w:val="annotation text"/>
    <w:basedOn w:val="Normal"/>
    <w:link w:val="CommentTextChar"/>
    <w:unhideWhenUsed/>
    <w:rsid w:val="006A054A"/>
    <w:pPr>
      <w:spacing w:after="10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6A054A"/>
    <w:rPr>
      <w:rFonts w:ascii="Arial" w:eastAsia="Times New Roman" w:hAnsi="Arial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8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grs.ec4j.gov.bd/assets/images/logo.png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2BD5-2D42-B34B-BE83-B1F7427C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ASST-PIFIC</dc:creator>
  <cp:keywords/>
  <dc:description/>
  <cp:lastModifiedBy>ASST-PIFIC</cp:lastModifiedBy>
  <cp:revision>6</cp:revision>
  <cp:lastPrinted>2020-11-22T08:58:00Z</cp:lastPrinted>
  <dcterms:created xsi:type="dcterms:W3CDTF">2020-11-19T12:31:00Z</dcterms:created>
  <dcterms:modified xsi:type="dcterms:W3CDTF">2020-11-22T08:59:00Z</dcterms:modified>
</cp:coreProperties>
</file>